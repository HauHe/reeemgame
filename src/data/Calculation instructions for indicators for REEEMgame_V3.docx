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Indicators to derive from OSeMBE results for the REEEMgame</w:t>
      </w:r>
    </w:p>
    <w:p>
      <w:pPr>
        <w:pStyle w:val="Heading2"/>
        <w:rPr/>
      </w:pPr>
      <w:r>
        <w:rPr/>
        <w:t>List of abbreviations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Normal"/>
              <w:spacing w:lineRule="auto" w:line="240" w:before="0" w:after="0"/>
              <w:rPr>
                <w:b/>
                <w:b/>
              </w:rPr>
            </w:pPr>
            <w:r>
              <w:rPr>
                <w:b/>
              </w:rPr>
              <w:t>Abbreviation</w:t>
            </w:r>
          </w:p>
        </w:tc>
        <w:tc>
          <w:tcPr>
            <w:tcW w:w="4530" w:type="dxa"/>
            <w:tcBorders/>
            <w:shd w:fill="auto" w:val="clear"/>
          </w:tcPr>
          <w:p>
            <w:pPr>
              <w:pStyle w:val="Normal"/>
              <w:spacing w:lineRule="auto" w:line="240" w:before="0" w:after="0"/>
              <w:rPr>
                <w:b/>
                <w:b/>
              </w:rPr>
            </w:pPr>
            <w:r>
              <w:rPr>
                <w:b/>
              </w:rPr>
              <w:t>Explanation</w:t>
            </w:r>
          </w:p>
        </w:tc>
      </w:tr>
      <w:tr>
        <w:trPr/>
        <w:tc>
          <w:tcPr>
            <w:tcW w:w="4531" w:type="dxa"/>
            <w:tcBorders/>
            <w:shd w:fill="auto" w:val="clear"/>
          </w:tcPr>
          <w:p>
            <w:pPr>
              <w:pStyle w:val="Normal"/>
              <w:spacing w:lineRule="auto" w:line="240" w:before="0" w:after="0"/>
              <w:rPr>
                <w:i/>
                <w:i/>
              </w:rPr>
            </w:pPr>
            <w:r>
              <w:rPr>
                <w:i/>
              </w:rPr>
              <w:t xml:space="preserve">Subscript </w:t>
            </w:r>
            <w:r>
              <w:rPr/>
              <w:t>d</w:t>
            </w:r>
          </w:p>
        </w:tc>
        <w:tc>
          <w:tcPr>
            <w:tcW w:w="4530" w:type="dxa"/>
            <w:tcBorders/>
            <w:shd w:fill="auto" w:val="clear"/>
          </w:tcPr>
          <w:p>
            <w:pPr>
              <w:pStyle w:val="Normal"/>
              <w:spacing w:lineRule="auto" w:line="240" w:before="0" w:after="0"/>
              <w:rPr/>
            </w:pPr>
            <w:r>
              <w:rPr/>
              <w:t>Indicates OSeMBE input data</w:t>
            </w:r>
          </w:p>
        </w:tc>
      </w:tr>
      <w:tr>
        <w:trPr/>
        <w:tc>
          <w:tcPr>
            <w:tcW w:w="4531" w:type="dxa"/>
            <w:tcBorders/>
            <w:shd w:fill="auto" w:val="clear"/>
          </w:tcPr>
          <w:p>
            <w:pPr>
              <w:pStyle w:val="Normal"/>
              <w:spacing w:lineRule="auto" w:line="240" w:before="0" w:after="0"/>
              <w:rPr/>
            </w:pPr>
            <w:r>
              <w:rPr>
                <w:i/>
              </w:rPr>
              <w:t>Subscript</w:t>
            </w:r>
            <w:r>
              <w:rPr/>
              <w:t xml:space="preserve"> r</w:t>
            </w:r>
          </w:p>
        </w:tc>
        <w:tc>
          <w:tcPr>
            <w:tcW w:w="4530" w:type="dxa"/>
            <w:tcBorders/>
            <w:shd w:fill="auto" w:val="clear"/>
          </w:tcPr>
          <w:p>
            <w:pPr>
              <w:pStyle w:val="Normal"/>
              <w:spacing w:lineRule="auto" w:line="240" w:before="0" w:after="0"/>
              <w:rPr/>
            </w:pPr>
            <w:r>
              <w:rPr/>
              <w:t>Indicates OSeMBE results</w:t>
            </w:r>
          </w:p>
        </w:tc>
      </w:tr>
      <w:tr>
        <w:trPr/>
        <w:tc>
          <w:tcPr>
            <w:tcW w:w="4531" w:type="dxa"/>
            <w:tcBorders/>
            <w:shd w:fill="auto" w:val="clear"/>
          </w:tcPr>
          <w:p>
            <w:pPr>
              <w:pStyle w:val="Normal"/>
              <w:spacing w:lineRule="auto" w:line="240" w:before="0" w:after="0"/>
              <w:rPr/>
            </w:pPr>
            <w:r>
              <w:rPr/>
              <w:t>e</w:t>
            </w:r>
          </w:p>
        </w:tc>
        <w:tc>
          <w:tcPr>
            <w:tcW w:w="4530" w:type="dxa"/>
            <w:tcBorders/>
            <w:shd w:fill="auto" w:val="clear"/>
          </w:tcPr>
          <w:p>
            <w:pPr>
              <w:pStyle w:val="Normal"/>
              <w:spacing w:lineRule="auto" w:line="240" w:before="0" w:after="0"/>
              <w:rPr/>
            </w:pPr>
            <w:r>
              <w:rPr/>
              <w:t>Emission type (e.g. CO2, NOx etc.)</w:t>
            </w:r>
          </w:p>
        </w:tc>
      </w:tr>
      <w:tr>
        <w:trPr/>
        <w:tc>
          <w:tcPr>
            <w:tcW w:w="4531" w:type="dxa"/>
            <w:tcBorders/>
            <w:shd w:fill="auto" w:val="clear"/>
          </w:tcPr>
          <w:p>
            <w:pPr>
              <w:pStyle w:val="Normal"/>
              <w:spacing w:lineRule="auto" w:line="240" w:before="0" w:after="0"/>
              <w:rPr/>
            </w:pPr>
            <w:r>
              <w:rPr/>
              <w:t>m</w:t>
            </w:r>
          </w:p>
        </w:tc>
        <w:tc>
          <w:tcPr>
            <w:tcW w:w="4530" w:type="dxa"/>
            <w:tcBorders/>
            <w:shd w:fill="auto" w:val="clear"/>
          </w:tcPr>
          <w:p>
            <w:pPr>
              <w:pStyle w:val="Normal"/>
              <w:spacing w:lineRule="auto" w:line="240" w:before="0" w:after="0"/>
              <w:rPr/>
            </w:pPr>
            <w:r>
              <w:rPr/>
              <w:t>Mode of operation (every technology in OSeMOSYS can work in more than one way)</w:t>
            </w:r>
          </w:p>
        </w:tc>
      </w:tr>
      <w:tr>
        <w:trPr/>
        <w:tc>
          <w:tcPr>
            <w:tcW w:w="4531" w:type="dxa"/>
            <w:tcBorders/>
            <w:shd w:fill="auto" w:val="clear"/>
          </w:tcPr>
          <w:p>
            <w:pPr>
              <w:pStyle w:val="Normal"/>
              <w:spacing w:lineRule="auto" w:line="240" w:before="0" w:after="0"/>
              <w:rPr/>
            </w:pPr>
            <w:r>
              <w:rPr/>
              <w:t>t</w:t>
            </w:r>
          </w:p>
        </w:tc>
        <w:tc>
          <w:tcPr>
            <w:tcW w:w="4530" w:type="dxa"/>
            <w:tcBorders/>
            <w:shd w:fill="auto" w:val="clear"/>
          </w:tcPr>
          <w:p>
            <w:pPr>
              <w:pStyle w:val="Normal"/>
              <w:spacing w:lineRule="auto" w:line="240" w:before="0" w:after="0"/>
              <w:rPr/>
            </w:pPr>
            <w:r>
              <w:rPr/>
              <w:t>Technology type (e.g. NGCC, Wind turbine, etc.)</w:t>
            </w:r>
          </w:p>
        </w:tc>
      </w:tr>
      <w:tr>
        <w:trPr/>
        <w:tc>
          <w:tcPr>
            <w:tcW w:w="4531" w:type="dxa"/>
            <w:tcBorders/>
            <w:shd w:fill="auto" w:val="clear"/>
          </w:tcPr>
          <w:p>
            <w:pPr>
              <w:pStyle w:val="Normal"/>
              <w:spacing w:lineRule="auto" w:line="240" w:before="0" w:after="0"/>
              <w:rPr/>
            </w:pPr>
            <w:r>
              <w:rPr/>
              <w:t>y</w:t>
            </w:r>
          </w:p>
        </w:tc>
        <w:tc>
          <w:tcPr>
            <w:tcW w:w="4530" w:type="dxa"/>
            <w:tcBorders/>
            <w:shd w:fill="auto" w:val="clear"/>
          </w:tcPr>
          <w:p>
            <w:pPr>
              <w:pStyle w:val="Normal"/>
              <w:spacing w:lineRule="auto" w:line="240" w:before="0" w:after="0"/>
              <w:rPr/>
            </w:pPr>
            <w:r>
              <w:rPr/>
              <w:t>Year</w:t>
            </w:r>
          </w:p>
        </w:tc>
      </w:tr>
    </w:tbl>
    <w:p>
      <w:pPr>
        <w:pStyle w:val="Normal"/>
        <w:rPr/>
      </w:pPr>
      <w:r>
        <w:rPr/>
      </w:r>
    </w:p>
    <w:p>
      <w:pPr>
        <w:pStyle w:val="Normal"/>
        <w:rPr/>
      </w:pPr>
      <w:r>
        <w:rPr/>
        <w:t>We decided to display three main indicators (though still open to your inputs on the matter):</w:t>
      </w:r>
    </w:p>
    <w:p>
      <w:pPr>
        <w:pStyle w:val="ListParagraph"/>
        <w:numPr>
          <w:ilvl w:val="0"/>
          <w:numId w:val="1"/>
        </w:numPr>
        <w:rPr/>
      </w:pPr>
      <w:r>
        <w:rPr/>
        <w:t xml:space="preserve">CO2 emission intensity (by population): it acts as an </w:t>
      </w:r>
      <w:r>
        <w:rPr>
          <w:b/>
        </w:rPr>
        <w:t>environmental indicator</w:t>
      </w:r>
      <w:r>
        <w:rPr/>
        <w:t>; the intensity is represented per citizen, as it is not possible to represent it per GDP. In different scenarios, the GDP would be arguably different and would need to be calculated. This is out of the scope of OSeMOSYS models;</w:t>
      </w:r>
    </w:p>
    <w:p>
      <w:pPr>
        <w:pStyle w:val="ListParagraph"/>
        <w:numPr>
          <w:ilvl w:val="0"/>
          <w:numId w:val="1"/>
        </w:numPr>
        <w:rPr/>
      </w:pPr>
      <w:r>
        <w:rPr/>
        <w:t>Investment intensity (by population): it acts as an economic indicator; the intensity is represented per citizen for the same reasons as above;</w:t>
      </w:r>
    </w:p>
    <w:p>
      <w:pPr>
        <w:pStyle w:val="ListParagraph"/>
        <w:numPr>
          <w:ilvl w:val="0"/>
          <w:numId w:val="1"/>
        </w:numPr>
        <w:rPr/>
      </w:pPr>
      <w:r>
        <w:rPr/>
        <w:t>Average LCOE of the electricity mix: it acts as a sort of socio-economic indicator, where the LCOE can also give a proxy of the electricity costs and prices (tariff policy, subsidies etc. excluded). For the minute, there are no proper social indicators retrievable from OSeMBE.</w:t>
      </w:r>
    </w:p>
    <w:p>
      <w:pPr>
        <w:pStyle w:val="Normal"/>
        <w:rPr/>
      </w:pPr>
      <w:r>
        <w:rPr/>
        <w:t xml:space="preserve">The required calculations are described below. </w:t>
      </w:r>
    </w:p>
    <w:p>
      <w:pPr>
        <w:pStyle w:val="Heading2"/>
        <w:rPr/>
      </w:pPr>
      <w:r>
        <w:rPr/>
        <w:t>CO2 intensity per citizen</w:t>
      </w:r>
    </w:p>
    <w:p>
      <w:pPr>
        <w:pStyle w:val="Normal"/>
        <w:rPr>
          <w:rFonts w:ascii="Calibri Light" w:hAnsi="Calibri Light" w:eastAsia="" w:cs="Times New Roman" w:asciiTheme="majorHAnsi" w:cstheme="majorBidi" w:eastAsiaTheme="majorEastAsia" w:hAnsiTheme="majorHAnsi"/>
        </w:rPr>
      </w:pPr>
      <w:r>
        <w:rPr/>
      </w:r>
      <m:oMath xmlns:m="http://schemas.openxmlformats.org/officeDocument/2006/math">
        <m:sSub>
          <m:e>
            <m:r>
              <w:rPr>
                <w:rFonts w:ascii="Cambria Math" w:hAnsi="Cambria Math"/>
              </w:rPr>
              <m:t xml:space="preserve">E</m:t>
            </m:r>
          </m:e>
          <m:sub>
            <m:r>
              <w:rPr>
                <w:rFonts w:ascii="Cambria Math" w:hAnsi="Cambria Math"/>
              </w:rPr>
              <m:t xml:space="preserve">Capita</m:t>
            </m:r>
          </m:sub>
        </m:sSub>
        <m:r>
          <w:rPr>
            <w:rFonts w:ascii="Cambria Math" w:hAnsi="Cambria Math"/>
          </w:rPr>
          <m:t xml:space="preserve">=</m:t>
        </m:r>
        <m:f>
          <m:num>
            <m:sSub>
              <m:e>
                <m:r>
                  <w:rPr>
                    <w:rFonts w:ascii="Cambria Math" w:hAnsi="Cambria Math"/>
                  </w:rPr>
                  <m:t xml:space="preserve">AnnualTechnologyEmission</m:t>
                </m:r>
              </m:e>
              <m:sub>
                <m:r>
                  <w:rPr>
                    <w:rFonts w:ascii="Cambria Math" w:hAnsi="Cambria Math"/>
                  </w:rPr>
                  <m:t xml:space="preserve">r</m:t>
                </m:r>
              </m:sub>
            </m:sSub>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Country</m:t>
                </m:r>
              </m:e>
            </m:d>
          </m:num>
          <m:den>
            <m:r>
              <w:rPr>
                <w:rFonts w:ascii="Cambria Math" w:hAnsi="Cambria Math"/>
              </w:rPr>
              <m:t xml:space="preserve">Population</m:t>
            </m:r>
          </m:den>
        </m:f>
      </m:oMath>
    </w:p>
    <w:p>
      <w:pPr>
        <w:pStyle w:val="Normal"/>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For Europe:</w:t>
      </w:r>
    </w:p>
    <w:p>
      <w:pPr>
        <w:pStyle w:val="Normal"/>
        <w:rPr>
          <w:rFonts w:ascii="Calibri Light" w:hAnsi="Calibri Light" w:eastAsia="" w:cs="Times New Roman" w:asciiTheme="majorHAnsi" w:cstheme="majorBidi" w:eastAsiaTheme="majorEastAsia" w:hAnsiTheme="majorHAnsi"/>
          <w:sz w:val="20"/>
          <w:szCs w:val="20"/>
        </w:rPr>
      </w:pPr>
      <w:r>
        <w:rPr/>
      </w:r>
      <m:oMath xmlns:m="http://schemas.openxmlformats.org/officeDocument/2006/math">
        <m:sSub>
          <m:e>
            <m:r>
              <w:rPr>
                <w:rFonts w:ascii="Cambria Math" w:hAnsi="Cambria Math"/>
              </w:rPr>
              <m:t xml:space="preserve">E</m:t>
            </m:r>
          </m:e>
          <m:sub>
            <m:r>
              <w:rPr>
                <w:rFonts w:ascii="Cambria Math" w:hAnsi="Cambria Math"/>
              </w:rPr>
              <m:t xml:space="preserve">Capita</m:t>
            </m:r>
          </m:sub>
        </m:sSub>
        <m:r>
          <w:rPr>
            <w:rFonts w:ascii="Cambria Math" w:hAnsi="Cambria Math"/>
          </w:rPr>
          <m:t xml:space="preserve">=</m:t>
        </m:r>
        <m:f>
          <m:num>
            <m:r>
              <w:rPr>
                <w:rFonts w:ascii="Cambria Math" w:hAnsi="Cambria Math"/>
              </w:rPr>
              <m:t xml:space="preserve">CO</m:t>
            </m:r>
            <m:r>
              <w:rPr>
                <w:rFonts w:ascii="Cambria Math" w:hAnsi="Cambria Math"/>
              </w:rPr>
              <m:t xml:space="preserve">2</m:t>
            </m:r>
            <m:r>
              <w:rPr>
                <w:rFonts w:ascii="Cambria Math" w:hAnsi="Cambria Math"/>
              </w:rPr>
              <m:t xml:space="preserve">emission</m:t>
            </m:r>
            <m:d>
              <m:dPr>
                <m:begChr m:val="["/>
                <m:endChr m:val="]"/>
              </m:dPr>
              <m:e>
                <m:r>
                  <w:rPr>
                    <w:rFonts w:ascii="Cambria Math" w:hAnsi="Cambria Math"/>
                  </w:rPr>
                  <m:t xml:space="preserve">id</m:t>
                </m:r>
                <m:r>
                  <w:rPr>
                    <w:rFonts w:ascii="Cambria Math" w:hAnsi="Cambria Math"/>
                  </w:rPr>
                  <m:t xml:space="preserve">=</m:t>
                </m:r>
                <m:r>
                  <w:rPr>
                    <w:rFonts w:ascii="Cambria Math" w:hAnsi="Cambria Math"/>
                  </w:rPr>
                  <m:t xml:space="preserve">240</m:t>
                </m:r>
                <m:r>
                  <w:rPr>
                    <w:rFonts w:ascii="Cambria Math" w:hAnsi="Cambria Math"/>
                  </w:rPr>
                  <m:t xml:space="preserve">,</m:t>
                </m:r>
                <m:r>
                  <w:rPr>
                    <w:rFonts w:ascii="Cambria Math" w:hAnsi="Cambria Math"/>
                  </w:rPr>
                  <m:t xml:space="preserve">indicator</m:t>
                </m:r>
                <m:sSup>
                  <m:e/>
                  <m:sup>
                    <m:r>
                      <w:rPr>
                        <w:rFonts w:ascii="Cambria Math" w:hAnsi="Cambria Math"/>
                      </w:rPr>
                      <m:t xml:space="preserve">'</m:t>
                    </m:r>
                  </m:sup>
                </m:sSup>
                <m:r>
                  <w:rPr>
                    <w:rFonts w:ascii="Cambria Math" w:hAnsi="Cambria Math"/>
                  </w:rPr>
                  <m:t xml:space="preserve">CO</m:t>
                </m:r>
                <m:sSup>
                  <m:e>
                    <m:r>
                      <w:rPr>
                        <w:rFonts w:ascii="Cambria Math" w:hAnsi="Cambria Math"/>
                      </w:rPr>
                      <m:t xml:space="preserve">2</m:t>
                    </m:r>
                  </m:e>
                  <m:sup>
                    <m:r>
                      <w:rPr>
                        <w:rFonts w:ascii="Cambria Math" w:hAnsi="Cambria Math"/>
                      </w:rPr>
                      <m:t xml:space="preserve">'</m:t>
                    </m:r>
                  </m:sup>
                </m:sSup>
                <m:r>
                  <w:rPr>
                    <w:rFonts w:ascii="Cambria Math" w:hAnsi="Cambria Math"/>
                  </w:rPr>
                  <m:t xml:space="preserve">,</m:t>
                </m:r>
                <m:r>
                  <w:rPr>
                    <w:rFonts w:ascii="Cambria Math" w:hAnsi="Cambria Math"/>
                  </w:rPr>
                  <m:t xml:space="preserve">region</m:t>
                </m:r>
                <m:sSup>
                  <m:e/>
                  <m:sup>
                    <m:r>
                      <w:rPr>
                        <w:rFonts w:ascii="Cambria Math" w:hAnsi="Cambria Math"/>
                      </w:rPr>
                      <m:t xml:space="preserve">'</m:t>
                    </m:r>
                  </m:sup>
                </m:sSup>
                <m:r>
                  <w:rPr>
                    <w:rFonts w:ascii="Cambria Math" w:hAnsi="Cambria Math"/>
                  </w:rPr>
                  <m:t xml:space="preserve">EU</m:t>
                </m:r>
                <m:r>
                  <w:rPr>
                    <w:rFonts w:ascii="Cambria Math" w:hAnsi="Cambria Math"/>
                  </w:rPr>
                  <m:t xml:space="preserve">+</m:t>
                </m:r>
                <m:r>
                  <w:rPr>
                    <w:rFonts w:ascii="Cambria Math" w:hAnsi="Cambria Math"/>
                  </w:rPr>
                  <m:t xml:space="preserve">CH</m:t>
                </m:r>
                <m:r>
                  <w:rPr>
                    <w:rFonts w:ascii="Cambria Math" w:hAnsi="Cambria Math"/>
                  </w:rPr>
                  <m:t xml:space="preserve">+</m:t>
                </m:r>
                <m:r>
                  <w:rPr>
                    <w:rFonts w:ascii="Cambria Math" w:hAnsi="Cambria Math"/>
                  </w:rPr>
                  <m:t xml:space="preserve">N</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year</m:t>
                </m:r>
                <m:sSup>
                  <m:e/>
                  <m:sup>
                    <m:r>
                      <w:rPr>
                        <w:rFonts w:ascii="Cambria Math" w:hAnsi="Cambria Math"/>
                      </w:rPr>
                      <m:t xml:space="preserve">'</m:t>
                    </m:r>
                  </m:sup>
                </m:sSup>
                <m:r>
                  <w:rPr>
                    <w:rFonts w:ascii="Cambria Math" w:hAnsi="Cambria Math"/>
                  </w:rPr>
                  <m:t xml:space="preserve">XXX</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pathway</m:t>
                </m:r>
                <m:r>
                  <w:rPr>
                    <w:rFonts w:ascii="Cambria Math" w:hAnsi="Cambria Math"/>
                  </w:rPr>
                  <m:t xml:space="preserve">=</m:t>
                </m:r>
                <m:r>
                  <w:rPr>
                    <w:rFonts w:ascii="Cambria Math" w:hAnsi="Cambria Math"/>
                  </w:rPr>
                  <m:t xml:space="preserve">'</m:t>
                </m:r>
                <m:r>
                  <w:rPr>
                    <w:rFonts w:ascii="Cambria Math" w:hAnsi="Cambria Math"/>
                  </w:rPr>
                  <m:t xml:space="preserve">CXTXEX</m:t>
                </m:r>
                <m:r>
                  <w:rPr>
                    <w:rFonts w:ascii="Cambria Math" w:hAnsi="Cambria Math"/>
                  </w:rPr>
                  <m:t xml:space="preserve">'</m:t>
                </m:r>
              </m:e>
            </m:d>
          </m:num>
          <m:den>
            <m:r>
              <w:rPr>
                <w:rFonts w:ascii="Cambria Math" w:hAnsi="Cambria Math"/>
              </w:rPr>
              <m:t xml:space="preserve">1000</m:t>
            </m:r>
            <m:r>
              <w:rPr>
                <w:rFonts w:ascii="Cambria Math" w:hAnsi="Cambria Math"/>
              </w:rPr>
              <m:t xml:space="preserve">∗</m:t>
            </m:r>
            <m:r>
              <w:rPr>
                <w:rFonts w:ascii="Cambria Math" w:hAnsi="Cambria Math"/>
              </w:rPr>
              <m:t xml:space="preserve">Population</m:t>
            </m:r>
          </m:den>
        </m:f>
      </m:oMath>
    </w:p>
    <w:p>
      <w:pPr>
        <w:pStyle w:val="Normal"/>
        <w:rPr>
          <w:rFonts w:ascii="Calibri Light" w:hAnsi="Calibri Light" w:eastAsia="" w:cs="Times New Roman" w:asciiTheme="majorHAnsi" w:cstheme="majorBidi" w:eastAsiaTheme="majorEastAsia" w:hAnsiTheme="majorHAnsi"/>
          <w:sz w:val="20"/>
          <w:szCs w:val="20"/>
        </w:rPr>
      </w:pPr>
      <w:r>
        <w:rPr>
          <w:rFonts w:eastAsia="" w:cs="Times New Roman" w:ascii="Calibri Light" w:hAnsi="Calibri Light" w:asciiTheme="majorHAnsi" w:cstheme="majorBidi" w:eastAsiaTheme="majorEastAsia" w:hAnsiTheme="majorHAnsi"/>
          <w:b/>
          <w:sz w:val="20"/>
          <w:szCs w:val="20"/>
        </w:rPr>
        <w:t>With</w:t>
      </w:r>
      <w:r>
        <w:rPr>
          <w:rFonts w:eastAsia="" w:cs="Times New Roman" w:ascii="Calibri Light" w:hAnsi="Calibri Light" w:asciiTheme="majorHAnsi" w:cstheme="majorBidi" w:eastAsiaTheme="majorEastAsia" w:hAnsiTheme="majorHAnsi"/>
          <w:sz w:val="20"/>
          <w:szCs w:val="20"/>
        </w:rPr>
        <w:t xml:space="preserve"> : ‘In’ AS data, version=’DataV1’ </w:t>
      </w:r>
    </w:p>
    <w:p>
      <w:pPr>
        <w:pStyle w:val="Normal"/>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In the above formula the CO2 emission are retrievable from the OseMBE results from the REEEMdb. I tried to indicate how to request them for the entire modelled region. However, the year and the pathway vary of course. Concerning the population, I sent a put an email to Roland. They should have the population in NEWAGE. By replacing changing ‘EU+CH+NO’ by a country and the population this formula can be used to calculate the CO2 intensity for a country. Since the ‘DataV2’ is just under way for now we need to test with version=’DataV1’.</w:t>
      </w:r>
    </w:p>
    <w:p>
      <w:pPr>
        <w:pStyle w:val="Normal"/>
        <w:rPr/>
      </w:pPr>
      <w:r>
        <w:rPr>
          <w:rFonts w:eastAsia="" w:eastAsiaTheme="minorEastAsia"/>
        </w:rPr>
        <w:t>The calculation needed to determine the CO2 emissions per capita in a country is indicated above. It needs to be noted that the AnnualTechnologyEmission are indicated by technology (t) and emission (e) in the OSeMOSYS results files. Therefore, the country would need to be determined. This can be done relatively easy, since the first two letters of the technology name indicate the country, e.g. in this technology name ATBF00I00 the first two letters indicate that the technology is part of the Austrian energy system. For all country codes see also the annex of this document. Furthermore, OSeMOSYS models do not contain the population of a country or modelled region. Therefore, it would be necessary to derive the population of all 30 countries per year. Other models in REEEM should contain this information.</w:t>
      </w:r>
    </w:p>
    <w:p>
      <w:pPr>
        <w:pStyle w:val="Heading2"/>
        <w:rPr/>
      </w:pPr>
      <w:r>
        <w:rPr/>
        <w:t>Discounted Investment per citizen</w:t>
      </w:r>
    </w:p>
    <w:p>
      <w:pPr>
        <w:pStyle w:val="Normal"/>
        <w:rPr>
          <w:rFonts w:ascii="Calibri Light" w:hAnsi="Calibri Light" w:eastAsia="" w:cs="Times New Roman" w:asciiTheme="majorHAnsi" w:cstheme="majorBidi" w:eastAsiaTheme="majorEastAsia" w:hAnsiTheme="majorHAnsi"/>
        </w:rPr>
      </w:pPr>
      <w:r>
        <w:rPr/>
      </w:r>
      <m:oMath xmlns:m="http://schemas.openxmlformats.org/officeDocument/2006/math">
        <m:sSub>
          <m:e>
            <m:r>
              <w:rPr>
                <w:rFonts w:ascii="Cambria Math" w:hAnsi="Cambria Math"/>
              </w:rPr>
              <m:t xml:space="preserve">I</m:t>
            </m:r>
          </m:e>
          <m:sub>
            <m:r>
              <w:rPr>
                <w:rFonts w:ascii="Cambria Math" w:hAnsi="Cambria Math"/>
              </w:rPr>
              <m:t xml:space="preserve">Capita</m:t>
            </m:r>
          </m:sub>
        </m:sSub>
        <m:r>
          <w:rPr>
            <w:rFonts w:ascii="Cambria Math" w:hAnsi="Cambria Math"/>
          </w:rPr>
          <m:t xml:space="preserve">=</m:t>
        </m:r>
        <m:f>
          <m:num>
            <m:f>
              <m:num>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country</m:t>
                    </m:r>
                  </m:sub>
                  <m:sup/>
                  <m:e>
                    <m:sSub>
                      <m:e>
                        <m:r>
                          <w:rPr>
                            <w:rFonts w:ascii="Cambria Math" w:hAnsi="Cambria Math"/>
                          </w:rPr>
                          <m:t xml:space="preserve">CapitalCost</m:t>
                        </m:r>
                      </m:e>
                      <m:sub>
                        <m:r>
                          <w:rPr>
                            <w:rFonts w:ascii="Cambria Math" w:hAnsi="Cambria Math"/>
                          </w:rPr>
                          <m:t xml:space="preserve">d</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y</m:t>
                        </m:r>
                      </m:e>
                    </m:d>
                  </m:e>
                </m:nary>
                <m:r>
                  <w:rPr>
                    <w:rFonts w:ascii="Cambria Math" w:hAnsi="Cambria Math"/>
                  </w:rPr>
                  <m:t xml:space="preserve">∗</m:t>
                </m:r>
                <m:sSub>
                  <m:e>
                    <m:r>
                      <w:rPr>
                        <w:rFonts w:ascii="Cambria Math" w:hAnsi="Cambria Math"/>
                      </w:rPr>
                      <m:t xml:space="preserve">NewCapacity</m:t>
                    </m:r>
                  </m:e>
                  <m:sub>
                    <m:r>
                      <w:rPr>
                        <w:rFonts w:ascii="Cambria Math" w:hAnsi="Cambria Math"/>
                      </w:rPr>
                      <m:t xml:space="preserve">r</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y</m:t>
                    </m:r>
                  </m:e>
                </m:d>
              </m:num>
              <m:den>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DiscountRate</m:t>
                            </m:r>
                          </m:e>
                          <m:sub>
                            <m:r>
                              <w:rPr>
                                <w:rFonts w:ascii="Cambria Math" w:hAnsi="Cambria Math"/>
                              </w:rPr>
                              <m:t xml:space="preserve">d</m:t>
                            </m:r>
                          </m:sub>
                        </m:sSub>
                      </m:e>
                    </m:d>
                  </m:e>
                  <m:sup>
                    <m:sSub>
                      <m:e>
                        <m:r>
                          <w:rPr>
                            <w:rFonts w:ascii="Cambria Math" w:hAnsi="Cambria Math"/>
                          </w:rPr>
                          <m:t xml:space="preserve">y</m:t>
                        </m:r>
                      </m:e>
                      <m:sub>
                        <m:r>
                          <w:rPr>
                            <w:rFonts w:ascii="Cambria Math" w:hAnsi="Cambria Math"/>
                          </w:rPr>
                          <m:t xml:space="preserve">current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start</m:t>
                        </m:r>
                      </m:sub>
                    </m:sSub>
                  </m:sup>
                </m:sSup>
              </m:den>
            </m:f>
          </m:num>
          <m:den>
            <m:r>
              <w:rPr>
                <w:rFonts w:ascii="Cambria Math" w:hAnsi="Cambria Math"/>
              </w:rPr>
              <m:t xml:space="preserve">Population</m:t>
            </m:r>
          </m:den>
        </m:f>
      </m:oMath>
    </w:p>
    <w:p>
      <w:pPr>
        <w:pStyle w:val="Normal"/>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 xml:space="preserve">With: </w:t>
      </w:r>
    </w:p>
    <w:p>
      <w:pPr>
        <w:pStyle w:val="ListParagraph"/>
        <w:numPr>
          <w:ilvl w:val="0"/>
          <w:numId w:val="1"/>
        </w:numPr>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CapitalCost: ‘In’ AS data, ID: 69-135, region: should be calculated for each country, year: ‘XXXX’, pathway: ’CXTXEX’</w:t>
      </w:r>
    </w:p>
    <w:p>
      <w:pPr>
        <w:pStyle w:val="ListParagraph"/>
        <w:numPr>
          <w:ilvl w:val="0"/>
          <w:numId w:val="1"/>
        </w:numPr>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 xml:space="preserve">NewCapacity: ‘Out’ AS data, ID: 243-294 (the IDs in the EU sheet are currently lower by one, still in exchange with Ludwig for fixing this. Will let you know once I upload the data of the new runs) </w:t>
      </w:r>
    </w:p>
    <w:p>
      <w:pPr>
        <w:pStyle w:val="ListParagraph"/>
        <w:numPr>
          <w:ilvl w:val="0"/>
          <w:numId w:val="1"/>
        </w:numPr>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DiscountRate: ‘In’ AS data, ID: 136, region: ‘EU+CH+NO’</w:t>
      </w:r>
    </w:p>
    <w:p>
      <w:pPr>
        <w:pStyle w:val="Normal"/>
        <w:rPr/>
      </w:pPr>
      <w:r>
        <w:rPr>
          <w:rFonts w:eastAsia="" w:eastAsiaTheme="minorEastAsia"/>
        </w:rPr>
        <w:t xml:space="preserve">To derive the Discounted Investment per Capita per year information from several sources needs to be used. The CapitalCost can be derived from the OSeMBE input data by technology and year. As described already above, also in this case the country is not indicated but needs to be derived from the initial two letters of the technology names. The NewCapacity per technology and year needs to be multiplied to derive the undiscounted investment costs. The NewCapacity can be found in the results files. To get the discounted investment the result of the previous calculation needs to be divided by the discount factor which is: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DiscountRate</m:t>
                </m:r>
              </m:e>
            </m:d>
          </m:e>
          <m:sup>
            <m:sSub>
              <m:e>
                <m:r>
                  <w:rPr>
                    <w:rFonts w:ascii="Cambria Math" w:hAnsi="Cambria Math"/>
                  </w:rPr>
                  <m:t xml:space="preserve">y</m:t>
                </m:r>
              </m:e>
              <m:sub>
                <m:r>
                  <w:rPr>
                    <w:rFonts w:ascii="Cambria Math" w:hAnsi="Cambria Math"/>
                  </w:rPr>
                  <m:t xml:space="preserve">current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start</m:t>
                </m:r>
              </m:sub>
            </m:sSub>
          </m:sup>
        </m:sSup>
      </m:oMath>
      <w:r>
        <w:rPr>
          <w:rFonts w:eastAsia="" w:eastAsiaTheme="minorEastAsia"/>
        </w:rPr>
        <w:t xml:space="preserve"> </w:t>
      </w:r>
      <w:ins w:id="0" w:author="Francesco Gardumi" w:date="2019-03-11T17:57:00Z">
        <w:r>
          <w:rPr>
            <w:rFonts w:eastAsia="" w:eastAsiaTheme="minorEastAsia"/>
          </w:rPr>
          <w:t xml:space="preserve">. </w:t>
        </w:r>
      </w:ins>
      <w:r>
        <w:rPr>
          <w:rFonts w:eastAsia="" w:eastAsiaTheme="minorEastAsia"/>
        </w:rPr>
        <w:t>The DiscountRate can be taken from the OSeMBE input, anyhow it is for the entire mode 0.05. Finally, all is divided by the number of citizens in the contemplated country, which needs to be taken from another REEEM model.</w:t>
      </w:r>
    </w:p>
    <w:p>
      <w:pPr>
        <w:pStyle w:val="Heading2"/>
        <w:rPr/>
      </w:pPr>
      <w:r>
        <w:rPr/>
        <w:t>Levelized Cost of Electricity (per country, resulting from the installed and used technologies)</w:t>
      </w:r>
    </w:p>
    <w:p>
      <w:pPr>
        <w:pStyle w:val="Normal"/>
        <w:rPr/>
      </w:pPr>
      <w:r>
        <w:rPr/>
        <w:t>The calculation of the Levelized Cost of Electricity is the most sophisticated one of the three suggested indicators. Therefore, the calculation is split into several formulas (marked in bold characters below).</w:t>
      </w:r>
    </w:p>
    <w:p>
      <w:pPr>
        <w:pStyle w:val="Normal"/>
        <w:rPr>
          <w:rFonts w:eastAsia="" w:eastAsiaTheme="minorEastAsia"/>
        </w:rPr>
      </w:pPr>
      <w:r>
        <w:rPr>
          <w:b/>
        </w:rPr>
        <w:t>Capital Recovery Factor (CRF)</w:t>
      </w:r>
      <w:r>
        <w:rPr/>
        <w:t xml:space="preserve">: </w:t>
      </w:r>
      <w:r>
        <w:rPr/>
      </w:r>
      <m:oMath xmlns:m="http://schemas.openxmlformats.org/officeDocument/2006/math">
        <m:r>
          <w:rPr>
            <w:rFonts w:ascii="Cambria Math" w:hAnsi="Cambria Math"/>
          </w:rPr>
          <m:t xml:space="preserve">CRF</m:t>
        </m:r>
        <m:d>
          <m:dPr>
            <m:begChr m:val="["/>
            <m:endChr m:val="]"/>
          </m:dPr>
          <m:e>
            <m:r>
              <w:rPr>
                <w:rFonts w:ascii="Cambria Math" w:hAnsi="Cambria Math"/>
              </w:rPr>
              <m:t xml:space="preserve">t</m:t>
            </m:r>
          </m:e>
        </m:d>
        <m:r>
          <w:rPr>
            <w:rFonts w:ascii="Cambria Math" w:hAnsi="Cambria Math"/>
          </w:rPr>
          <m:t xml:space="preserve">=</m:t>
        </m:r>
        <m:f>
          <m:num>
            <m:sSub>
              <m:e>
                <m:r>
                  <w:rPr>
                    <w:rFonts w:ascii="Cambria Math" w:hAnsi="Cambria Math"/>
                  </w:rPr>
                  <m:t xml:space="preserve">DiscountRate</m:t>
                </m:r>
              </m:e>
              <m:sub>
                <m:r>
                  <w:rPr>
                    <w:rFonts w:ascii="Cambria Math" w:hAnsi="Cambria Math"/>
                  </w:rPr>
                  <m:t xml:space="preserve">d</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DiscountRate</m:t>
                        </m:r>
                      </m:e>
                      <m:sub>
                        <m:r>
                          <w:rPr>
                            <w:rFonts w:ascii="Cambria Math" w:hAnsi="Cambria Math"/>
                          </w:rPr>
                          <m:t xml:space="preserve">d</m:t>
                        </m:r>
                      </m:sub>
                    </m:sSub>
                  </m:e>
                </m:d>
              </m:e>
              <m:sup>
                <m:sSub>
                  <m:e>
                    <m:r>
                      <w:rPr>
                        <w:rFonts w:ascii="Cambria Math" w:hAnsi="Cambria Math"/>
                      </w:rPr>
                      <m:t xml:space="preserve">OperationalLife</m:t>
                    </m:r>
                  </m:e>
                  <m:sub>
                    <m:r>
                      <w:rPr>
                        <w:rFonts w:ascii="Cambria Math" w:hAnsi="Cambria Math"/>
                      </w:rPr>
                      <m:t xml:space="preserve">d</m:t>
                    </m:r>
                  </m:sub>
                </m:sSub>
                <m:d>
                  <m:dPr>
                    <m:begChr m:val="["/>
                    <m:endChr m:val="]"/>
                  </m:dPr>
                  <m:e>
                    <m:r>
                      <w:rPr>
                        <w:rFonts w:ascii="Cambria Math" w:hAnsi="Cambria Math"/>
                      </w:rPr>
                      <m:t xml:space="preserve">t</m:t>
                    </m:r>
                  </m:e>
                </m:d>
              </m:sup>
            </m:sSup>
          </m:num>
          <m:den>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DiscountRate</m:t>
                        </m:r>
                      </m:e>
                      <m:sub>
                        <m:r>
                          <w:rPr>
                            <w:rFonts w:ascii="Cambria Math" w:hAnsi="Cambria Math"/>
                          </w:rPr>
                          <m:t xml:space="preserve">d</m:t>
                        </m:r>
                      </m:sub>
                    </m:sSub>
                  </m:e>
                </m:d>
              </m:e>
              <m:sup>
                <m:sSub>
                  <m:e>
                    <m:r>
                      <w:rPr>
                        <w:rFonts w:ascii="Cambria Math" w:hAnsi="Cambria Math"/>
                      </w:rPr>
                      <m:t xml:space="preserve">OperationalLife</m:t>
                    </m:r>
                  </m:e>
                  <m:sub>
                    <m:r>
                      <w:rPr>
                        <w:rFonts w:ascii="Cambria Math" w:hAnsi="Cambria Math"/>
                      </w:rPr>
                      <m:t xml:space="preserve">d</m:t>
                    </m:r>
                  </m:sub>
                </m:sSub>
                <m:d>
                  <m:dPr>
                    <m:begChr m:val="["/>
                    <m:endChr m:val="]"/>
                  </m:dPr>
                  <m:e>
                    <m:r>
                      <w:rPr>
                        <w:rFonts w:ascii="Cambria Math" w:hAnsi="Cambria Math"/>
                      </w:rPr>
                      <m:t xml:space="preserve">t</m:t>
                    </m:r>
                  </m:e>
                </m:d>
              </m:sup>
            </m:sSup>
            <m:r>
              <w:rPr>
                <w:rFonts w:ascii="Cambria Math" w:hAnsi="Cambria Math"/>
              </w:rPr>
              <m:t xml:space="preserve">−</m:t>
            </m:r>
            <m:r>
              <w:rPr>
                <w:rFonts w:ascii="Cambria Math" w:hAnsi="Cambria Math"/>
              </w:rPr>
              <m:t xml:space="preserve">1</m:t>
            </m:r>
          </m:den>
        </m:f>
      </m:oMath>
    </w:p>
    <w:p>
      <w:pPr>
        <w:pStyle w:val="Normal"/>
        <w:rPr>
          <w:rFonts w:eastAsia="" w:eastAsiaTheme="minorEastAsia"/>
        </w:rPr>
      </w:pPr>
      <w:r>
        <w:rPr>
          <w:rFonts w:eastAsia="" w:eastAsiaTheme="minorEastAsia"/>
          <w:b/>
        </w:rPr>
        <w:t>With:</w:t>
      </w:r>
      <w:r>
        <w:rPr>
          <w:rFonts w:eastAsia="" w:eastAsiaTheme="minorEastAsia"/>
        </w:rPr>
        <w:t xml:space="preserve"> </w:t>
      </w:r>
    </w:p>
    <w:p>
      <w:pPr>
        <w:pStyle w:val="ListParagraph"/>
        <w:numPr>
          <w:ilvl w:val="0"/>
          <w:numId w:val="2"/>
        </w:numPr>
        <w:rPr>
          <w:rFonts w:eastAsia="" w:eastAsiaTheme="minorEastAsia"/>
        </w:rPr>
      </w:pPr>
      <w:r>
        <w:rPr>
          <w:rFonts w:eastAsia="" w:eastAsiaTheme="minorEastAsia"/>
        </w:rPr>
        <w:t>DiscountRate</w:t>
      </w:r>
      <w:r>
        <w:rPr>
          <w:rFonts w:eastAsia="" w:cs="Calibri" w:cstheme="minorHAnsi" w:eastAsiaTheme="minorEastAsia"/>
        </w:rPr>
        <w:t xml:space="preserve">: </w:t>
      </w:r>
      <w:r>
        <w:rPr>
          <w:rFonts w:eastAsia="" w:cs="Calibri" w:cstheme="minorHAnsi" w:eastAsiaTheme="majorEastAsia"/>
        </w:rPr>
        <w:t>‘In’ AS data, version=’DataV1’,</w:t>
      </w:r>
      <w:r>
        <w:rPr>
          <w:rFonts w:eastAsia="" w:cs="Times New Roman" w:ascii="Calibri Light" w:hAnsi="Calibri Light" w:asciiTheme="majorHAnsi" w:cstheme="majorBidi" w:eastAsiaTheme="majorEastAsia" w:hAnsiTheme="majorHAnsi"/>
        </w:rPr>
        <w:t xml:space="preserve"> </w:t>
      </w:r>
      <w:r>
        <w:rPr>
          <w:rFonts w:eastAsia="" w:eastAsiaTheme="minorEastAsia"/>
        </w:rPr>
        <w:t>ID=136, region=’EU+CH+NO’, year=’2015’ (current year could be used since indicated for all years, but constant), NB: the discount rate is only indicated in the region ‘EU+CH+NO’</w:t>
      </w:r>
    </w:p>
    <w:p>
      <w:pPr>
        <w:pStyle w:val="ListParagraph"/>
        <w:numPr>
          <w:ilvl w:val="0"/>
          <w:numId w:val="2"/>
        </w:numPr>
        <w:rPr>
          <w:rFonts w:eastAsia="" w:eastAsiaTheme="minorEastAsia"/>
        </w:rPr>
      </w:pPr>
      <w:r>
        <w:rPr>
          <w:rFonts w:eastAsia="" w:eastAsiaTheme="minorEastAsia"/>
        </w:rPr>
        <w:t xml:space="preserve">OperationalLife: </w:t>
      </w:r>
      <w:r>
        <w:rPr>
          <w:rFonts w:eastAsia="" w:cs="Calibri" w:cstheme="minorHAnsi" w:eastAsiaTheme="majorEastAsia"/>
        </w:rPr>
        <w:t>‘In’ AS data, version=’DataV1’, region= selected country, the operational life is only indicated per country, ID = from 338 to 404, the countries do not have all the same technologies available, therefore not all the operational life times are indicated in each country, year = the operational life is indicated per year, but is always constant</w:t>
      </w:r>
    </w:p>
    <w:p>
      <w:pPr>
        <w:pStyle w:val="Normal"/>
        <w:rPr>
          <w:rFonts w:eastAsia="" w:eastAsiaTheme="minorEastAsia"/>
        </w:rPr>
      </w:pPr>
      <w:r>
        <w:rPr>
          <w:rFonts w:eastAsia="" w:eastAsiaTheme="minorEastAsia"/>
        </w:rPr>
        <w:t>The capital recovery factor is the ratio of a constant annuity to the present value or receiving that annuity for a given length of time. The length of time is in our case the OperationalLife time of the power plant, which is available in the data files. The DiscountRate is available in the data files as well.</w:t>
      </w:r>
    </w:p>
    <w:p>
      <w:pPr>
        <w:pStyle w:val="Normal"/>
        <w:rPr>
          <w:rFonts w:eastAsia="" w:eastAsiaTheme="minorEastAsia"/>
        </w:rPr>
      </w:pPr>
      <w:r>
        <w:rPr>
          <w:b/>
        </w:rPr>
        <w:t>Capital Investment (CI)</w:t>
      </w:r>
      <w:r>
        <w:rPr/>
        <w:t xml:space="preserve">: </w:t>
      </w:r>
      <w:r>
        <w:rPr/>
      </w:r>
      <m:oMath xmlns:m="http://schemas.openxmlformats.org/officeDocument/2006/math">
        <m:r>
          <w:rPr>
            <w:rFonts w:ascii="Cambria Math" w:hAnsi="Cambria Math"/>
          </w:rPr>
          <m:t xml:space="preserve">CI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CapitalCost</m:t>
            </m:r>
          </m:e>
          <m:sub>
            <m:r>
              <w:rPr>
                <w:rFonts w:ascii="Cambria Math" w:hAnsi="Cambria Math"/>
              </w:rPr>
              <m:t xml:space="preserve">d</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NewCapacity</m:t>
            </m:r>
          </m:e>
          <m:sub>
            <m:r>
              <w:rPr>
                <w:rFonts w:ascii="Cambria Math" w:hAnsi="Cambria Math"/>
              </w:rPr>
              <m:t xml:space="preserve">r</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y</m:t>
            </m:r>
          </m:e>
        </m:d>
      </m:oMath>
    </w:p>
    <w:p>
      <w:pPr>
        <w:pStyle w:val="Normal"/>
        <w:rPr>
          <w:rFonts w:eastAsia="" w:eastAsiaTheme="minorEastAsia"/>
        </w:rPr>
      </w:pPr>
      <w:r>
        <w:rPr>
          <w:rFonts w:eastAsia="" w:eastAsiaTheme="minorEastAsia"/>
        </w:rPr>
        <w:t xml:space="preserve">With: </w:t>
      </w:r>
    </w:p>
    <w:p>
      <w:pPr>
        <w:pStyle w:val="ListParagraph"/>
        <w:numPr>
          <w:ilvl w:val="0"/>
          <w:numId w:val="1"/>
        </w:numPr>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CapitalCost: ‘In’ AS data, ID: 69-135, region: should be calculated for each country, year: ‘XXXX’, pathway: ’CXTXEX’</w:t>
      </w:r>
    </w:p>
    <w:p>
      <w:pPr>
        <w:pStyle w:val="ListParagraph"/>
        <w:numPr>
          <w:ilvl w:val="0"/>
          <w:numId w:val="1"/>
        </w:numPr>
        <w:rPr>
          <w:rFonts w:ascii="Calibri Light" w:hAnsi="Calibri Light" w:eastAsia="" w:cs="Times New Roman" w:asciiTheme="majorHAnsi" w:cstheme="majorBidi" w:eastAsiaTheme="majorEastAsia" w:hAnsiTheme="majorHAnsi"/>
        </w:rPr>
      </w:pPr>
      <w:r>
        <w:rPr>
          <w:rFonts w:eastAsia="" w:cs="Times New Roman" w:ascii="Calibri Light" w:hAnsi="Calibri Light" w:asciiTheme="majorHAnsi" w:cstheme="majorBidi" w:eastAsiaTheme="majorEastAsia" w:hAnsiTheme="majorHAnsi"/>
        </w:rPr>
        <w:t>NewCapacity: ‘Out’ AS data, ID: 243-294 (the IDs in the EU sheet in ‘DataV1’ are lower by one, however for the new runs I will correct that</w:t>
      </w:r>
      <w:bookmarkStart w:id="0" w:name="_GoBack"/>
      <w:bookmarkEnd w:id="0"/>
      <w:r>
        <w:rPr>
          <w:rFonts w:eastAsia="" w:cs="Times New Roman" w:ascii="Calibri Light" w:hAnsi="Calibri Light" w:asciiTheme="majorHAnsi" w:cstheme="majorBidi" w:eastAsiaTheme="majorEastAsia" w:hAnsiTheme="majorHAnsi"/>
        </w:rPr>
        <w:t xml:space="preserve">) </w:t>
      </w:r>
    </w:p>
    <w:p>
      <w:pPr>
        <w:pStyle w:val="Normal"/>
        <w:rPr>
          <w:rFonts w:eastAsia="" w:eastAsiaTheme="minorEastAsia"/>
        </w:rPr>
      </w:pPr>
      <w:r>
        <w:rPr>
          <w:rFonts w:eastAsia="" w:eastAsiaTheme="minorEastAsia"/>
        </w:rPr>
        <w:t>The CapitalInvestment is calculated by multiplying the CapitalCost – available in the input data file – by the NewCapacity of the technology – available in the results file.</w:t>
      </w:r>
    </w:p>
    <w:p>
      <w:pPr>
        <w:pStyle w:val="Normal"/>
        <w:rPr>
          <w:rFonts w:eastAsia="" w:eastAsiaTheme="minorEastAsia"/>
        </w:rPr>
      </w:pPr>
      <w:r>
        <w:rPr>
          <w:rFonts w:eastAsia="" w:eastAsiaTheme="minorEastAsia"/>
          <w:b/>
        </w:rPr>
        <w:t>Annualized Investment Cost (AIC)</w:t>
      </w:r>
      <w:r>
        <w:rPr>
          <w:rFonts w:eastAsia="" w:eastAsiaTheme="minorEastAsia"/>
        </w:rPr>
        <w:t xml:space="preserve">: </w:t>
      </w:r>
      <w:r>
        <w:rPr/>
      </w:r>
      <m:oMath xmlns:m="http://schemas.openxmlformats.org/officeDocument/2006/math">
        <m:r>
          <w:rPr>
            <w:rFonts w:ascii="Cambria Math" w:hAnsi="Cambria Math"/>
          </w:rPr>
          <m:t xml:space="preserve">AIC</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b>
              <m:e>
                <m:r>
                  <w:rPr>
                    <w:rFonts w:ascii="Cambria Math" w:hAnsi="Cambria Math"/>
                  </w:rPr>
                  <m:t xml:space="preserve">t</m:t>
                </m:r>
              </m:e>
              <m:sub>
                <m:r>
                  <w:rPr>
                    <w:rFonts w:ascii="Cambria Math" w:hAnsi="Cambria Math"/>
                  </w:rPr>
                  <m:t xml:space="preserve">n</m:t>
                </m:r>
              </m:sub>
            </m:sSub>
          </m:sup>
          <m:e>
            <m:nary>
              <m:naryPr>
                <m:chr m:val="∑"/>
              </m:naryPr>
              <m:sub>
                <m:r>
                  <w:rPr>
                    <w:rFonts w:ascii="Cambria Math" w:hAnsi="Cambria Math"/>
                  </w:rPr>
                  <m:t xml:space="preserve">y</m:t>
                </m:r>
                <m:r>
                  <w:rPr>
                    <w:rFonts w:ascii="Cambria Math" w:hAnsi="Cambria Math"/>
                  </w:rPr>
                  <m:t xml:space="preserve">−</m:t>
                </m:r>
                <m:sSub>
                  <m:e>
                    <m:r>
                      <w:rPr>
                        <w:rFonts w:ascii="Cambria Math" w:hAnsi="Cambria Math"/>
                      </w:rPr>
                      <m:t xml:space="preserve">OperationalLife</m:t>
                    </m:r>
                  </m:e>
                  <m:sub>
                    <m:r>
                      <w:rPr>
                        <w:rFonts w:ascii="Cambria Math" w:hAnsi="Cambria Math"/>
                      </w:rPr>
                      <m:t xml:space="preserve">d</m:t>
                    </m:r>
                  </m:sub>
                </m:sSub>
                <m:d>
                  <m:dPr>
                    <m:begChr m:val="("/>
                    <m:endChr m:val=")"/>
                  </m:dPr>
                  <m:e>
                    <m:r>
                      <w:rPr>
                        <w:rFonts w:ascii="Cambria Math" w:hAnsi="Cambria Math"/>
                      </w:rPr>
                      <m:t xml:space="preserve">t</m:t>
                    </m:r>
                  </m:e>
                </m:d>
              </m:sub>
              <m:sup>
                <m:r>
                  <w:rPr>
                    <w:rFonts w:ascii="Cambria Math" w:hAnsi="Cambria Math"/>
                  </w:rPr>
                  <m:t xml:space="preserve">y</m:t>
                </m:r>
              </m:sup>
              <m:e>
                <m:r>
                  <w:rPr>
                    <w:rFonts w:ascii="Cambria Math" w:hAnsi="Cambria Math"/>
                  </w:rPr>
                  <m:t xml:space="preserve">CI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CRF</m:t>
                </m:r>
                <m:d>
                  <m:dPr>
                    <m:begChr m:val="("/>
                    <m:endChr m:val=")"/>
                  </m:dPr>
                  <m:e>
                    <m:r>
                      <w:rPr>
                        <w:rFonts w:ascii="Cambria Math" w:hAnsi="Cambria Math"/>
                      </w:rPr>
                      <m:t xml:space="preserve">t</m:t>
                    </m:r>
                  </m:e>
                </m:d>
              </m:e>
            </m:nary>
          </m:e>
        </m:nary>
      </m:oMath>
    </w:p>
    <w:p>
      <w:pPr>
        <w:pStyle w:val="Normal"/>
        <w:rPr>
          <w:rFonts w:eastAsia="" w:eastAsiaTheme="minorEastAsia"/>
        </w:rPr>
      </w:pPr>
      <w:r>
        <w:rPr>
          <w:rFonts w:eastAsia="" w:eastAsiaTheme="minorEastAsia"/>
        </w:rPr>
        <w:t>The Annualized Investment Cost indicates the annual investment cost when spreading the Capital Cost over the life time of the respective technology.</w:t>
      </w:r>
    </w:p>
    <w:p>
      <w:pPr>
        <w:pStyle w:val="Normal"/>
        <w:rPr>
          <w:rFonts w:eastAsia="" w:eastAsiaTheme="minorEastAsia"/>
        </w:rPr>
      </w:pPr>
      <w:r>
        <w:rPr>
          <w:rFonts w:eastAsia="" w:eastAsiaTheme="minorEastAsia"/>
          <w:b/>
        </w:rPr>
        <w:t>Annual Fixed Operating Cost (AFOC)</w:t>
      </w:r>
      <w:r>
        <w:rPr>
          <w:rFonts w:eastAsia="" w:eastAsiaTheme="minorEastAsia"/>
        </w:rPr>
        <w:t xml:space="preserve">: </w:t>
      </w:r>
    </w:p>
    <w:p>
      <w:pPr>
        <w:pStyle w:val="Normal"/>
        <w:rPr>
          <w:rFonts w:eastAsia="" w:eastAsiaTheme="minorEastAsia"/>
        </w:rPr>
      </w:pPr>
      <w:r>
        <w:rPr/>
      </w:r>
      <m:oMath xmlns:m="http://schemas.openxmlformats.org/officeDocument/2006/math">
        <m:r>
          <w:rPr>
            <w:rFonts w:ascii="Cambria Math" w:hAnsi="Cambria Math"/>
          </w:rPr>
          <m:t xml:space="preserve">AFOC</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b>
              <m:e>
                <m:r>
                  <w:rPr>
                    <w:rFonts w:ascii="Cambria Math" w:hAnsi="Cambria Math"/>
                  </w:rPr>
                  <m:t xml:space="preserve">t</m:t>
                </m:r>
              </m:e>
              <m:sub>
                <m:r>
                  <w:rPr>
                    <w:rFonts w:ascii="Cambria Math" w:hAnsi="Cambria Math"/>
                  </w:rPr>
                  <m:t xml:space="preserve">n</m:t>
                </m:r>
              </m:sub>
            </m:sSub>
          </m:sup>
          <m:e>
            <m:sSub>
              <m:e>
                <m:r>
                  <w:rPr>
                    <w:rFonts w:ascii="Cambria Math" w:hAnsi="Cambria Math"/>
                  </w:rPr>
                  <m:t xml:space="preserve">Installed</m:t>
                </m:r>
                <m:r>
                  <w:rPr>
                    <w:rFonts w:ascii="Cambria Math" w:hAnsi="Cambria Math"/>
                  </w:rPr>
                  <m:t xml:space="preserve">Capacities</m:t>
                </m:r>
                <m:r>
                  <w:rPr>
                    <w:rFonts w:ascii="Cambria Math" w:hAnsi="Cambria Math"/>
                  </w:rPr>
                  <m:t xml:space="preserve">Public</m:t>
                </m:r>
                <m:r>
                  <w:rPr>
                    <w:rFonts w:ascii="Cambria Math" w:hAnsi="Cambria Math"/>
                  </w:rPr>
                  <m:t xml:space="preserve">∧</m:t>
                </m:r>
                <m:r>
                  <w:rPr>
                    <w:rFonts w:ascii="Cambria Math" w:hAnsi="Cambria Math"/>
                  </w:rPr>
                  <m:t xml:space="preserve">Industrial</m:t>
                </m:r>
                <m:r>
                  <w:rPr>
                    <w:rFonts w:ascii="Cambria Math" w:hAnsi="Cambria Math"/>
                  </w:rPr>
                  <m:t xml:space="preserve">Power</m:t>
                </m:r>
                <m:r>
                  <w:rPr>
                    <w:rFonts w:ascii="Cambria Math" w:hAnsi="Cambria Math"/>
                  </w:rPr>
                  <m:t xml:space="preserve">∧</m:t>
                </m:r>
                <m:r>
                  <w:rPr>
                    <w:rFonts w:ascii="Cambria Math" w:hAnsi="Cambria Math"/>
                  </w:rPr>
                  <m:t xml:space="preserve">CHP</m:t>
                </m:r>
                <m:r>
                  <w:rPr>
                    <w:rFonts w:ascii="Cambria Math" w:hAnsi="Cambria Math"/>
                  </w:rPr>
                  <m:t xml:space="preserve">Plants</m:t>
                </m:r>
                <m:r>
                  <w:rPr>
                    <w:rFonts w:ascii="Cambria Math" w:hAnsi="Cambria Math"/>
                  </w:rPr>
                  <m:t xml:space="preserve">by</m:t>
                </m:r>
                <m:r>
                  <w:rPr>
                    <w:rFonts w:ascii="Cambria Math" w:hAnsi="Cambria Math"/>
                  </w:rPr>
                  <m:t xml:space="preserve">Fuel</m:t>
                </m:r>
                <m:r>
                  <w:rPr>
                    <w:rFonts w:ascii="Cambria Math" w:hAnsi="Cambria Math"/>
                  </w:rPr>
                  <m:t xml:space="preserve">∧</m:t>
                </m:r>
                <m:r>
                  <w:rPr>
                    <w:rFonts w:ascii="Cambria Math" w:hAnsi="Cambria Math"/>
                  </w:rPr>
                  <m:t xml:space="preserve">Technology</m:t>
                </m:r>
              </m:e>
              <m:sub>
                <m:r>
                  <w:rPr>
                    <w:rFonts w:ascii="Cambria Math" w:hAnsi="Cambria Math"/>
                  </w:rPr>
                  <m:t xml:space="preserve">r</m:t>
                </m:r>
              </m:sub>
            </m:sSub>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FixedCost</m:t>
                </m:r>
              </m:e>
              <m:sub>
                <m:r>
                  <w:rPr>
                    <w:rFonts w:ascii="Cambria Math" w:hAnsi="Cambria Math"/>
                  </w:rPr>
                  <m:t xml:space="preserve">d</m:t>
                </m:r>
              </m:sub>
            </m:sSub>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e>
            </m:d>
          </m:e>
        </m:nary>
      </m:oMath>
    </w:p>
    <w:p>
      <w:pPr>
        <w:pStyle w:val="Normal"/>
        <w:rPr>
          <w:rFonts w:eastAsia="" w:eastAsiaTheme="minorEastAsia"/>
        </w:rPr>
      </w:pPr>
      <w:r>
        <w:rPr>
          <w:rFonts w:eastAsia="" w:eastAsiaTheme="minorEastAsia"/>
        </w:rPr>
        <w:t>With:</w:t>
      </w:r>
    </w:p>
    <w:p>
      <w:pPr>
        <w:pStyle w:val="ListParagraph"/>
        <w:numPr>
          <w:ilvl w:val="0"/>
          <w:numId w:val="1"/>
        </w:numPr>
        <w:rPr>
          <w:rFonts w:eastAsia="" w:eastAsiaTheme="minorEastAsia"/>
        </w:rPr>
      </w:pPr>
      <w:r>
        <w:rPr>
          <w:rFonts w:eastAsia="" w:eastAsiaTheme="minorEastAsia"/>
        </w:rPr>
        <w:t>Installed Capacities Public and Industrial Power and CHP Plants by Fuel and Technology: ‘Out’ AS data, ID: 24-75, region: per country/region, year: per year, pathway: per pathway</w:t>
      </w:r>
    </w:p>
    <w:p>
      <w:pPr>
        <w:pStyle w:val="ListParagraph"/>
        <w:numPr>
          <w:ilvl w:val="0"/>
          <w:numId w:val="1"/>
        </w:numPr>
        <w:rPr>
          <w:rFonts w:eastAsia="" w:eastAsiaTheme="minorEastAsia"/>
        </w:rPr>
      </w:pPr>
      <w:r>
        <w:rPr>
          <w:rFonts w:eastAsia="" w:eastAsiaTheme="minorEastAsia"/>
        </w:rPr>
        <w:t>FixedCost: ‘In’ AS data, ID: 271-337, region: per country (not given in ‘EU+CH+NO’), year: per year, pathway: per pathway</w:t>
      </w:r>
    </w:p>
    <w:p>
      <w:pPr>
        <w:pStyle w:val="Normal"/>
        <w:rPr/>
      </w:pPr>
      <w:r>
        <w:rPr/>
        <w:t>The Annual Fixed Operating Cost is calculated by multiplying the capacity of a technology that is installed per year (result) with the fixed cost of the technology (data). Building the sum over all technologies gives the Annual Fixed Operating Cost of the entire country.</w:t>
      </w:r>
    </w:p>
    <w:p>
      <w:pPr>
        <w:pStyle w:val="Normal"/>
        <w:rPr>
          <w:b/>
          <w:b/>
        </w:rPr>
      </w:pPr>
      <w:r>
        <w:rPr>
          <w:b/>
        </w:rPr>
        <w:t xml:space="preserve">Annual Variable Operating Cost (AVOC): </w:t>
      </w:r>
    </w:p>
    <w:p>
      <w:pPr>
        <w:pStyle w:val="Normal"/>
        <w:rPr>
          <w:rFonts w:eastAsia="" w:eastAsiaTheme="minorEastAsia"/>
        </w:rPr>
      </w:pPr>
      <w:r>
        <w:rPr/>
      </w:r>
      <m:oMath xmlns:m="http://schemas.openxmlformats.org/officeDocument/2006/math">
        <m:r>
          <w:rPr>
            <w:rFonts w:ascii="Cambria Math" w:hAnsi="Cambria Math"/>
          </w:rPr>
          <m:t xml:space="preserve">AVOC</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b>
              <m:e>
                <m:r>
                  <w:rPr>
                    <w:rFonts w:ascii="Cambria Math" w:hAnsi="Cambria Math"/>
                  </w:rPr>
                  <m:t xml:space="preserve">t</m:t>
                </m:r>
              </m:e>
              <m:sub>
                <m:r>
                  <w:rPr>
                    <w:rFonts w:ascii="Cambria Math" w:hAnsi="Cambria Math"/>
                  </w:rPr>
                  <m:t xml:space="preserve">n</m:t>
                </m:r>
              </m:sub>
            </m:sSub>
          </m:sup>
          <m:e>
            <m:sSub>
              <m:e>
                <m:eqArr>
                  <m:e>
                    <m:r>
                      <w:rPr>
                        <w:rFonts w:ascii="Cambria Math" w:hAnsi="Cambria Math"/>
                      </w:rPr>
                      <m:t xml:space="preserve">Electricity</m:t>
                    </m:r>
                    <m:r>
                      <w:rPr>
                        <w:rFonts w:ascii="Cambria Math" w:hAnsi="Cambria Math"/>
                      </w:rPr>
                      <m:t xml:space="preserve">Production</m:t>
                    </m:r>
                    <m:r>
                      <w:rPr>
                        <w:rFonts w:ascii="Cambria Math" w:hAnsi="Cambria Math"/>
                      </w:rPr>
                      <m:t xml:space="preserve">Public</m:t>
                    </m:r>
                    <m:r>
                      <w:rPr>
                        <w:rFonts w:ascii="Cambria Math" w:hAnsi="Cambria Math"/>
                      </w:rPr>
                      <m:t xml:space="preserve">∧</m:t>
                    </m:r>
                    <m:r>
                      <w:rPr>
                        <w:rFonts w:ascii="Cambria Math" w:hAnsi="Cambria Math"/>
                      </w:rPr>
                      <m:t xml:space="preserve">Industrial</m:t>
                    </m:r>
                    <m:r>
                      <w:rPr>
                        <w:rFonts w:ascii="Cambria Math" w:hAnsi="Cambria Math"/>
                      </w:rPr>
                      <m:t xml:space="preserve">Power</m:t>
                    </m:r>
                    <m:r>
                      <w:rPr>
                        <w:rFonts w:ascii="Cambria Math" w:hAnsi="Cambria Math"/>
                      </w:rPr>
                      <m:t xml:space="preserve">∧</m:t>
                    </m:r>
                    <m:r>
                      <w:rPr>
                        <w:rFonts w:ascii="Cambria Math" w:hAnsi="Cambria Math"/>
                      </w:rPr>
                      <m:t xml:space="preserve">CHP</m:t>
                    </m:r>
                    <m:r>
                      <w:rPr>
                        <w:rFonts w:ascii="Cambria Math" w:hAnsi="Cambria Math"/>
                      </w:rPr>
                      <m:t xml:space="preserve">Plants</m:t>
                    </m:r>
                    <m:r>
                      <w:rPr>
                        <w:rFonts w:ascii="Cambria Math" w:hAnsi="Cambria Math"/>
                      </w:rPr>
                      <m:t xml:space="preserve">by</m:t>
                    </m:r>
                    <m:r>
                      <w:rPr>
                        <w:rFonts w:ascii="Cambria Math" w:hAnsi="Cambria Math"/>
                      </w:rPr>
                      <m:t xml:space="preserve">Fuel</m:t>
                    </m:r>
                    <m:r>
                      <w:rPr>
                        <w:rFonts w:ascii="Cambria Math" w:hAnsi="Cambria Math"/>
                      </w:rPr>
                      <m:t xml:space="preserve">∧</m:t>
                    </m:r>
                    <m:r>
                      <w:rPr>
                        <w:rFonts w:ascii="Cambria Math" w:hAnsi="Cambria Math"/>
                      </w:rPr>
                      <m:t xml:space="preserve">Technology</m:t>
                    </m:r>
                  </m:e>
                </m:eqArr>
              </m:e>
              <m:sub>
                <m:r>
                  <w:rPr>
                    <w:rFonts w:ascii="Cambria Math" w:hAnsi="Cambria Math"/>
                  </w:rPr>
                  <m:t xml:space="preserve">r</m:t>
                </m:r>
              </m:sub>
            </m:sSub>
          </m:e>
        </m:nary>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VariableCost</m:t>
            </m:r>
          </m:e>
          <m:sub>
            <m:r>
              <w:rPr>
                <w:rFonts w:ascii="Cambria Math" w:hAnsi="Cambria Math"/>
              </w:rPr>
              <m:t xml:space="preserve">d</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277.778</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b>
              <m:e>
                <m:r>
                  <w:rPr>
                    <w:rFonts w:ascii="Cambria Math" w:hAnsi="Cambria Math"/>
                  </w:rPr>
                  <m:t xml:space="preserve">t</m:t>
                </m:r>
              </m:e>
              <m:sub>
                <m:r>
                  <w:rPr>
                    <w:rFonts w:ascii="Cambria Math" w:hAnsi="Cambria Math"/>
                  </w:rPr>
                  <m:t xml:space="preserve">n</m:t>
                </m:r>
              </m:sub>
            </m:sSub>
          </m:sup>
          <m:e>
            <m:sSub>
              <m:e>
                <m:r>
                  <w:rPr>
                    <w:rFonts w:ascii="Cambria Math" w:hAnsi="Cambria Math"/>
                  </w:rPr>
                  <m:t xml:space="preserve">Fuel</m:t>
                </m:r>
                <m:r>
                  <w:rPr>
                    <w:rFonts w:ascii="Cambria Math" w:hAnsi="Cambria Math"/>
                  </w:rPr>
                  <m:t xml:space="preserve">Input</m:t>
                </m:r>
                <m:r>
                  <w:rPr>
                    <w:rFonts w:ascii="Cambria Math" w:hAnsi="Cambria Math"/>
                  </w:rPr>
                  <m:t xml:space="preserve">Public</m:t>
                </m:r>
                <m:r>
                  <w:rPr>
                    <w:rFonts w:ascii="Cambria Math" w:hAnsi="Cambria Math"/>
                  </w:rPr>
                  <m:t xml:space="preserve">∧</m:t>
                </m:r>
                <m:r>
                  <w:rPr>
                    <w:rFonts w:ascii="Cambria Math" w:hAnsi="Cambria Math"/>
                  </w:rPr>
                  <m:t xml:space="preserve">Industrial</m:t>
                </m:r>
                <m:r>
                  <w:rPr>
                    <w:rFonts w:ascii="Cambria Math" w:hAnsi="Cambria Math"/>
                  </w:rPr>
                  <m:t xml:space="preserve">Power</m:t>
                </m:r>
                <m:r>
                  <w:rPr>
                    <w:rFonts w:ascii="Cambria Math" w:hAnsi="Cambria Math"/>
                  </w:rPr>
                  <m:t xml:space="preserve">∧</m:t>
                </m:r>
                <m:r>
                  <w:rPr>
                    <w:rFonts w:ascii="Cambria Math" w:hAnsi="Cambria Math"/>
                  </w:rPr>
                  <m:t xml:space="preserve">CHP</m:t>
                </m:r>
                <m:r>
                  <w:rPr>
                    <w:rFonts w:ascii="Cambria Math" w:hAnsi="Cambria Math"/>
                  </w:rPr>
                  <m:t xml:space="preserve">Plants</m:t>
                </m:r>
                <m:r>
                  <w:rPr>
                    <w:rFonts w:ascii="Cambria Math" w:hAnsi="Cambria Math"/>
                  </w:rPr>
                  <m:t xml:space="preserve">by</m:t>
                </m:r>
                <m:r>
                  <w:rPr>
                    <w:rFonts w:ascii="Cambria Math" w:hAnsi="Cambria Math"/>
                  </w:rPr>
                  <m:t xml:space="preserve">Fuel</m:t>
                </m:r>
                <m:r>
                  <w:rPr>
                    <w:rFonts w:ascii="Cambria Math" w:hAnsi="Cambria Math"/>
                  </w:rPr>
                  <m:t xml:space="preserve">∧</m:t>
                </m:r>
                <m:r>
                  <w:rPr>
                    <w:rFonts w:ascii="Cambria Math" w:hAnsi="Cambria Math"/>
                  </w:rPr>
                  <m:t xml:space="preserve">Technology</m:t>
                </m:r>
              </m:e>
              <m:sub>
                <m:r>
                  <w:rPr>
                    <w:rFonts w:ascii="Cambria Math" w:hAnsi="Cambria Math"/>
                  </w:rPr>
                  <m:t xml:space="preserve">r</m:t>
                </m:r>
              </m:sub>
            </m:sSub>
          </m:e>
        </m:nary>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VariableCost</m:t>
            </m:r>
          </m:e>
          <m:sub>
            <m:r>
              <w:rPr>
                <w:rFonts w:ascii="Cambria Math" w:hAnsi="Cambria Math"/>
              </w:rPr>
              <m:t xml:space="preserve">d</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y</m:t>
            </m:r>
          </m:e>
        </m:d>
      </m:oMath>
    </w:p>
    <w:p>
      <w:pPr>
        <w:pStyle w:val="Normal"/>
        <w:rPr>
          <w:rFonts w:eastAsia="" w:eastAsiaTheme="minorEastAsia"/>
        </w:rPr>
      </w:pPr>
      <w:r>
        <w:rPr>
          <w:rFonts w:eastAsia="" w:eastAsiaTheme="minorEastAsia"/>
        </w:rPr>
        <w:t xml:space="preserve">With: </w:t>
      </w:r>
    </w:p>
    <w:p>
      <w:pPr>
        <w:pStyle w:val="Normal"/>
        <w:rPr>
          <w:rFonts w:eastAsia="" w:eastAsiaTheme="minorEastAsia"/>
        </w:rPr>
      </w:pPr>
      <w:r>
        <w:rPr>
          <w:rFonts w:eastAsia="" w:eastAsiaTheme="minorEastAsia"/>
        </w:rPr>
        <w:t>NB: The variable cost of the fuels are reported to the db in a different unit than the variable cost of the power plants. Therefore, please note that these have a conversion factor (277.778) and the fuel cost not.</w:t>
      </w:r>
    </w:p>
    <w:p>
      <w:pPr>
        <w:pStyle w:val="ListParagraph"/>
        <w:numPr>
          <w:ilvl w:val="0"/>
          <w:numId w:val="1"/>
        </w:numPr>
        <w:rPr>
          <w:rFonts w:eastAsia="" w:eastAsiaTheme="minorEastAsia"/>
        </w:rPr>
      </w:pPr>
      <w:r>
        <w:rPr>
          <w:rFonts w:eastAsia="Times New Roman" w:cs="Calibri"/>
          <w:color w:val="000000"/>
          <w:lang w:eastAsia="sv-SE"/>
        </w:rPr>
        <w:t>Electricity Production from Public and Industrial Power and CHP Plants by Fuel and Technology: ‘Out’ AS data, ID: 76-127, region: per country, year: per year, pathway: per pathway</w:t>
      </w:r>
    </w:p>
    <w:p>
      <w:pPr>
        <w:pStyle w:val="ListParagraph"/>
        <w:numPr>
          <w:ilvl w:val="0"/>
          <w:numId w:val="1"/>
        </w:numPr>
        <w:rPr>
          <w:rFonts w:eastAsia="" w:eastAsiaTheme="minorEastAsia"/>
        </w:rPr>
      </w:pPr>
      <w:r>
        <w:rPr>
          <w:rFonts w:eastAsia="" w:eastAsiaTheme="minorEastAsia"/>
        </w:rPr>
        <w:t>VariableCost: ‘In’ AS data, ID: 674-740, region: per country (not given in ‘EU+CH+NO’), year: per year, pathway: per pathway</w:t>
      </w:r>
    </w:p>
    <w:p>
      <w:pPr>
        <w:pStyle w:val="ListParagraph"/>
        <w:numPr>
          <w:ilvl w:val="0"/>
          <w:numId w:val="1"/>
        </w:numPr>
        <w:rPr>
          <w:rFonts w:eastAsia="" w:eastAsiaTheme="minorEastAsia"/>
        </w:rPr>
      </w:pPr>
      <w:r>
        <w:rPr>
          <w:rFonts w:eastAsia="Times New Roman" w:cs="Calibri"/>
          <w:color w:val="000000"/>
          <w:lang w:eastAsia="sv-SE"/>
        </w:rPr>
        <w:t>Fuel Input to Public and Industrial Power and CHP Plants by Fuel and Technology: ‘Out’ AS data, ID: 128-179, region: per country, year: per year, pathway: per pathway</w:t>
      </w:r>
    </w:p>
    <w:p>
      <w:pPr>
        <w:pStyle w:val="Normal"/>
        <w:spacing w:lineRule="auto" w:line="240" w:before="0" w:after="0"/>
        <w:rPr>
          <w:rFonts w:ascii="Calibri" w:hAnsi="Calibri" w:eastAsia="Times New Roman" w:cs="Calibri"/>
          <w:color w:val="000000"/>
          <w:lang w:eastAsia="sv-SE"/>
        </w:rPr>
      </w:pPr>
      <w:r>
        <w:rPr>
          <w:rFonts w:eastAsia="Times New Roman" w:cs="Calibri"/>
          <w:color w:val="000000"/>
          <w:lang w:eastAsia="sv-SE"/>
        </w:rPr>
      </w:r>
    </w:p>
    <w:p>
      <w:pPr>
        <w:pStyle w:val="Normal"/>
        <w:rPr/>
      </w:pPr>
      <w:r>
        <w:rPr/>
        <w:t>The Annual Variable Operating Cost is calculated by multiplying the capacity of a technology that is installed per year (result) with the RateOfActivity (result) and the variable cost of the technology (data). Building the sum over all technologies gives the Annual Variable Operating Cost of the entire country.</w:t>
      </w:r>
    </w:p>
    <w:p>
      <w:pPr>
        <w:pStyle w:val="Normal"/>
        <w:rPr/>
      </w:pPr>
      <w:r>
        <w:rPr>
          <w:b/>
        </w:rPr>
        <w:t>Domestic Production of Electricity (DP)</w:t>
      </w:r>
      <w:r>
        <w:rPr/>
        <w:t>:</w:t>
      </w:r>
    </w:p>
    <w:p>
      <w:pPr>
        <w:pStyle w:val="Normal"/>
        <w:rPr>
          <w:rFonts w:eastAsia="" w:eastAsiaTheme="minorEastAsia"/>
        </w:rPr>
      </w:pPr>
      <w:r>
        <w:rPr/>
      </w:r>
      <m:oMath xmlns:m="http://schemas.openxmlformats.org/officeDocument/2006/math">
        <m:r>
          <w:rPr>
            <w:rFonts w:ascii="Cambria Math" w:hAnsi="Cambria Math"/>
          </w:rPr>
          <m:t xml:space="preserve">DP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sSub>
          <m:e>
            <m:r>
              <w:rPr>
                <w:rFonts w:ascii="Cambria Math" w:hAnsi="Cambria Math"/>
              </w:rPr>
              <m:t xml:space="preserve">SpecifiedAnnualDemand</m:t>
            </m:r>
          </m:e>
          <m:sub>
            <m:r>
              <w:rPr>
                <w:rFonts w:ascii="Cambria Math" w:hAnsi="Cambria Math"/>
              </w:rPr>
              <m:t xml:space="preserve">d</m:t>
            </m:r>
          </m:sub>
        </m:sSub>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Total</m:t>
                </m:r>
                <m:r>
                  <w:rPr>
                    <w:rFonts w:ascii="Cambria Math" w:hAnsi="Cambria Math"/>
                  </w:rPr>
                  <m:t xml:space="preserve">net</m:t>
                </m:r>
                <m:r>
                  <w:rPr>
                    <w:rFonts w:ascii="Cambria Math" w:hAnsi="Cambria Math"/>
                  </w:rPr>
                  <m:t xml:space="preserve">Imports</m:t>
                </m:r>
              </m:e>
              <m:sub>
                <m:r>
                  <w:rPr>
                    <w:rFonts w:ascii="Cambria Math" w:hAnsi="Cambria Math"/>
                  </w:rPr>
                  <m:t xml:space="preserve">r</m:t>
                </m:r>
              </m:sub>
            </m:sSub>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then</m:t>
            </m:r>
            <m:r>
              <w:rPr>
                <w:rFonts w:ascii="Cambria Math" w:hAnsi="Cambria Math"/>
              </w:rPr>
              <m:t xml:space="preserve">:</m:t>
            </m:r>
            <m:sSub>
              <m:e>
                <m:r>
                  <w:rPr>
                    <w:rFonts w:ascii="Cambria Math" w:hAnsi="Cambria Math"/>
                  </w:rPr>
                  <m:t xml:space="preserve">Total</m:t>
                </m:r>
                <m:r>
                  <w:rPr>
                    <w:rFonts w:ascii="Cambria Math" w:hAnsi="Cambria Math"/>
                  </w:rPr>
                  <m:t xml:space="preserve">net</m:t>
                </m:r>
                <m:r>
                  <w:rPr>
                    <w:rFonts w:ascii="Cambria Math" w:hAnsi="Cambria Math"/>
                  </w:rPr>
                  <m:t xml:space="preserve">Imports</m:t>
                </m:r>
              </m:e>
              <m:sub>
                <m:r>
                  <w:rPr>
                    <w:rFonts w:ascii="Cambria Math" w:hAnsi="Cambria Math"/>
                  </w:rPr>
                  <m:t xml:space="preserve">r</m:t>
                </m:r>
              </m:sub>
            </m:sSub>
            <m:r>
              <w:rPr>
                <w:rFonts w:ascii="Cambria Math" w:hAnsi="Cambria Math"/>
              </w:rPr>
              <m:t xml:space="preserve">∗</m:t>
            </m:r>
            <m:r>
              <w:rPr>
                <w:rFonts w:ascii="Cambria Math" w:hAnsi="Cambria Math"/>
              </w:rPr>
              <m:t xml:space="preserve">0.95</m:t>
            </m:r>
            <m:r>
              <w:rPr>
                <w:rFonts w:ascii="Cambria Math" w:hAnsi="Cambria Math"/>
              </w:rPr>
              <m:t xml:space="preserve">,</m:t>
            </m:r>
            <m:r>
              <w:rPr>
                <w:rFonts w:ascii="Cambria Math" w:hAnsi="Cambria Math"/>
              </w:rPr>
              <m:t xml:space="preserve">else</m:t>
            </m:r>
            <m:r>
              <w:rPr>
                <w:rFonts w:ascii="Cambria Math" w:hAnsi="Cambria Math"/>
              </w:rPr>
              <m:t xml:space="preserve">:</m:t>
            </m:r>
            <m:sSub>
              <m:e>
                <m:r>
                  <w:rPr>
                    <w:rFonts w:ascii="Cambria Math" w:hAnsi="Cambria Math"/>
                  </w:rPr>
                  <m:t xml:space="preserve">Total</m:t>
                </m:r>
                <m:r>
                  <w:rPr>
                    <w:rFonts w:ascii="Cambria Math" w:hAnsi="Cambria Math"/>
                  </w:rPr>
                  <m:t xml:space="preserve">net</m:t>
                </m:r>
                <m:r>
                  <w:rPr>
                    <w:rFonts w:ascii="Cambria Math" w:hAnsi="Cambria Math"/>
                  </w:rPr>
                  <m:t xml:space="preserve">Imports</m:t>
                </m:r>
              </m:e>
              <m:sub>
                <m:r>
                  <w:rPr>
                    <w:rFonts w:ascii="Cambria Math" w:hAnsi="Cambria Math"/>
                  </w:rPr>
                  <m:t xml:space="preserve">r</m:t>
                </m:r>
              </m:sub>
            </m:sSub>
          </m:e>
        </m:d>
      </m:oMath>
    </w:p>
    <w:p>
      <w:pPr>
        <w:pStyle w:val="Normal"/>
        <w:rPr>
          <w:rFonts w:eastAsia="" w:eastAsiaTheme="minorEastAsia"/>
        </w:rPr>
      </w:pPr>
      <w:r>
        <w:rPr>
          <w:rFonts w:eastAsia="" w:eastAsiaTheme="minorEastAsia"/>
        </w:rPr>
        <w:t>With:</w:t>
      </w:r>
    </w:p>
    <w:p>
      <w:pPr>
        <w:pStyle w:val="ListParagraph"/>
        <w:numPr>
          <w:ilvl w:val="0"/>
          <w:numId w:val="1"/>
        </w:numPr>
        <w:rPr>
          <w:rFonts w:eastAsia="" w:eastAsiaTheme="minorEastAsia"/>
        </w:rPr>
      </w:pPr>
      <w:r>
        <w:rPr>
          <w:rFonts w:eastAsia="" w:eastAsiaTheme="minorEastAsia"/>
        </w:rPr>
        <w:t>Specified annual demand: ‘In’ AS data, ID: 472, region: per country, year: per year, pathway: per pathway</w:t>
      </w:r>
    </w:p>
    <w:p>
      <w:pPr>
        <w:pStyle w:val="ListParagraph"/>
        <w:numPr>
          <w:ilvl w:val="0"/>
          <w:numId w:val="1"/>
        </w:numPr>
        <w:rPr>
          <w:rFonts w:eastAsia="" w:eastAsiaTheme="minorEastAsia"/>
        </w:rPr>
      </w:pPr>
      <w:r>
        <w:rPr>
          <w:rFonts w:eastAsia="" w:eastAsiaTheme="minorEastAsia"/>
        </w:rPr>
        <w:t>Total net Imports: ‘Out’ AS data, ID: 210, region: per country, year: per year, pathway: per pathway</w:t>
      </w:r>
    </w:p>
    <w:p>
      <w:pPr>
        <w:pStyle w:val="Normal"/>
        <w:rPr>
          <w:rFonts w:eastAsia="" w:eastAsiaTheme="minorEastAsia"/>
        </w:rPr>
      </w:pPr>
      <w:r>
        <w:rPr>
          <w:rFonts w:eastAsia="" w:eastAsiaTheme="minorEastAsia"/>
          <w:b/>
        </w:rPr>
        <w:t>Levelized Cost of domestic Electricity</w:t>
      </w:r>
      <w:r>
        <w:rPr>
          <w:rFonts w:eastAsia="" w:eastAsiaTheme="minorEastAsia"/>
        </w:rPr>
        <w:t>:</w:t>
      </w:r>
    </w:p>
    <w:p>
      <w:pPr>
        <w:pStyle w:val="Normal"/>
        <w:rPr>
          <w:rFonts w:eastAsia="" w:eastAsiaTheme="minorEastAsia"/>
        </w:rPr>
      </w:pPr>
      <w:r>
        <w:rPr/>
      </w:r>
      <m:oMath xmlns:m="http://schemas.openxmlformats.org/officeDocument/2006/math">
        <m:r>
          <w:rPr>
            <w:rFonts w:ascii="Cambria Math" w:hAnsi="Cambria Math"/>
          </w:rPr>
          <m:t xml:space="preserve">LCod</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f>
          <m:num>
            <m:r>
              <w:rPr>
                <w:rFonts w:ascii="Cambria Math" w:hAnsi="Cambria Math"/>
              </w:rPr>
              <m:t xml:space="preserve">AIC</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r>
              <w:rPr>
                <w:rFonts w:ascii="Cambria Math" w:hAnsi="Cambria Math"/>
              </w:rPr>
              <m:t xml:space="preserve">FC</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r>
              <w:rPr>
                <w:rFonts w:ascii="Cambria Math" w:hAnsi="Cambria Math"/>
              </w:rPr>
              <m:t xml:space="preserve">VC</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num>
          <m:den>
            <m:r>
              <w:rPr>
                <w:rFonts w:ascii="Cambria Math" w:hAnsi="Cambria Math"/>
              </w:rPr>
              <m:t xml:space="preserve">DP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r>
              <w:rPr>
                <w:rFonts w:ascii="Cambria Math" w:hAnsi="Cambria Math"/>
              </w:rPr>
              <m:t xml:space="preserve">277.778</m:t>
            </m:r>
          </m:den>
        </m:f>
      </m:oMath>
    </w:p>
    <w:p>
      <w:pPr>
        <w:pStyle w:val="Normal"/>
        <w:rPr/>
      </w:pPr>
      <w:r>
        <w:rPr/>
        <w:t>The LCodE needs to be calculated for all countries to be able to proceed.</w:t>
      </w:r>
    </w:p>
    <w:p>
      <w:pPr>
        <w:pStyle w:val="Normal"/>
        <w:rPr>
          <w:b/>
          <w:b/>
        </w:rPr>
      </w:pPr>
      <w:r>
        <w:rPr>
          <w:b/>
        </w:rPr>
        <w:t>Levelized Cost of Electricity:</w:t>
      </w:r>
    </w:p>
    <w:p>
      <w:pPr>
        <w:pStyle w:val="Normal"/>
        <w:rPr>
          <w:rFonts w:eastAsia="" w:eastAsiaTheme="minorEastAsia"/>
        </w:rPr>
      </w:pPr>
      <w:r>
        <w:rPr/>
      </w:r>
      <m:oMath xmlns:m="http://schemas.openxmlformats.org/officeDocument/2006/math">
        <m:r>
          <w:rPr>
            <w:rFonts w:ascii="Cambria Math" w:hAnsi="Cambria Math"/>
          </w:rPr>
          <m:t xml:space="preserve">LCOE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f>
          <m:num>
            <m:r>
              <w:rPr>
                <w:rFonts w:ascii="Cambria Math" w:hAnsi="Cambria Math"/>
              </w:rPr>
              <m:t xml:space="preserve">DP</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num>
          <m:den>
            <m:sSub>
              <m:e>
                <m:r>
                  <w:rPr>
                    <w:rFonts w:ascii="Cambria Math" w:hAnsi="Cambria Math"/>
                  </w:rPr>
                  <m:t xml:space="preserve">SpecifiedAnnualDemand</m:t>
                </m:r>
              </m:e>
              <m:sub>
                <m:r>
                  <w:rPr>
                    <w:rFonts w:ascii="Cambria Math" w:hAnsi="Cambria Math"/>
                  </w:rPr>
                  <m:t xml:space="preserve">d</m:t>
                </m:r>
              </m:sub>
            </m:sSub>
            <m:d>
              <m:dPr>
                <m:begChr m:val="("/>
                <m:endChr m:val=")"/>
              </m:dPr>
              <m:e>
                <m:r>
                  <w:rPr>
                    <w:rFonts w:ascii="Cambria Math" w:hAnsi="Cambria Math"/>
                  </w:rPr>
                  <m:t xml:space="preserve">y</m:t>
                </m:r>
              </m:e>
            </m:d>
          </m:den>
        </m:f>
        <m:r>
          <w:rPr>
            <w:rFonts w:ascii="Cambria Math" w:hAnsi="Cambria Math"/>
          </w:rPr>
          <m:t xml:space="preserve">∗</m:t>
        </m:r>
        <m:r>
          <w:rPr>
            <w:rFonts w:ascii="Cambria Math" w:hAnsi="Cambria Math"/>
          </w:rPr>
          <m:t xml:space="preserve">LCodE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country</m:t>
            </m:r>
          </m:e>
        </m:d>
        <m:r>
          <w:rPr>
            <w:rFonts w:ascii="Cambria Math" w:hAnsi="Cambria Math"/>
          </w:rPr>
          <m:t xml:space="preserve">+</m:t>
        </m:r>
        <m:r>
          <w:rPr>
            <w:rFonts w:ascii="Cambria Math" w:hAnsi="Cambria Math"/>
          </w:rPr>
          <m:t xml:space="preserve">if</m:t>
        </m:r>
      </m:oMath>
    </w:p>
    <w:p>
      <w:pPr>
        <w:pStyle w:val="Normal"/>
        <w:rPr>
          <w:rFonts w:eastAsia="" w:eastAsiaTheme="minorEastAsia"/>
        </w:rPr>
      </w:pPr>
      <w:r>
        <w:rPr>
          <w:rFonts w:eastAsia="" w:eastAsiaTheme="minorEastAsia"/>
        </w:rPr>
        <w:t xml:space="preserve">With: </w:t>
      </w:r>
    </w:p>
    <w:p>
      <w:pPr>
        <w:pStyle w:val="ListParagraph"/>
        <w:numPr>
          <w:ilvl w:val="0"/>
          <w:numId w:val="1"/>
        </w:numPr>
        <w:rPr>
          <w:rFonts w:ascii="Calibri Light" w:hAnsi="Calibri Light" w:eastAsia="" w:cs="Times New Roman" w:asciiTheme="majorHAnsi" w:cstheme="majorBidi" w:eastAsiaTheme="majorEastAsia" w:hAnsiTheme="majorHAnsi"/>
          <w:color w:val="2F5496" w:themeColor="accent1" w:themeShade="bf"/>
          <w:sz w:val="26"/>
          <w:szCs w:val="26"/>
        </w:rPr>
      </w:pPr>
      <w:r>
        <w:rPr/>
        <w:t>SpecifiedAnnualDemand: ‘In’ AS data, ID: 472, region: selected country, year: per year, pathway: per pathway</w:t>
      </w:r>
    </w:p>
    <w:p>
      <w:pPr>
        <w:pStyle w:val="ListParagraph"/>
        <w:numPr>
          <w:ilvl w:val="0"/>
          <w:numId w:val="1"/>
        </w:numPr>
        <w:rPr>
          <w:rFonts w:ascii="Calibri Light" w:hAnsi="Calibri Light" w:eastAsia="" w:cs="Times New Roman" w:asciiTheme="majorHAnsi" w:cstheme="majorBidi" w:eastAsiaTheme="majorEastAsia" w:hAnsiTheme="majorHAnsi"/>
          <w:color w:val="2F5496" w:themeColor="accent1" w:themeShade="bf"/>
          <w:sz w:val="26"/>
          <w:szCs w:val="26"/>
        </w:rPr>
      </w:pPr>
      <w:r>
        <w:rPr/>
        <w:t xml:space="preserve">Electricity Exchange – Net Imports (x,y): ‘Out’ AS data, ID: 180-209, </w:t>
      </w:r>
      <w:r>
        <w:br w:type="page"/>
      </w:r>
    </w:p>
    <w:p>
      <w:pPr>
        <w:pStyle w:val="Heading2"/>
        <w:rPr/>
      </w:pPr>
      <w:r>
        <w:rPr/>
        <w:t>Annex</w:t>
      </w:r>
    </w:p>
    <w:p>
      <w:pPr>
        <w:pStyle w:val="Heading3"/>
        <w:rPr/>
      </w:pPr>
      <w:r>
        <w:rPr/>
        <w:t>List of abbreviations</w:t>
      </w:r>
    </w:p>
    <w:tbl>
      <w:tblPr>
        <w:tblStyle w:val="TableGrid"/>
        <w:tblW w:w="6516" w:type="dxa"/>
        <w:jc w:val="left"/>
        <w:tblInd w:w="0" w:type="dxa"/>
        <w:tblCellMar>
          <w:top w:w="0" w:type="dxa"/>
          <w:left w:w="108" w:type="dxa"/>
          <w:bottom w:w="0" w:type="dxa"/>
          <w:right w:w="108" w:type="dxa"/>
        </w:tblCellMar>
        <w:tblLook w:firstRow="1" w:noVBand="1" w:lastRow="0" w:firstColumn="1" w:lastColumn="0" w:noHBand="0" w:val="04a0"/>
      </w:tblPr>
      <w:tblGrid>
        <w:gridCol w:w="2547"/>
        <w:gridCol w:w="3968"/>
      </w:tblGrid>
      <w:tr>
        <w:trPr/>
        <w:tc>
          <w:tcPr>
            <w:tcW w:w="2547" w:type="dxa"/>
            <w:tcBorders/>
            <w:shd w:fill="auto" w:val="clear"/>
          </w:tcPr>
          <w:p>
            <w:pPr>
              <w:pStyle w:val="Normal"/>
              <w:spacing w:lineRule="auto" w:line="240" w:before="0" w:after="0"/>
              <w:rPr>
                <w:b/>
                <w:b/>
              </w:rPr>
            </w:pPr>
            <w:r>
              <w:rPr>
                <w:b/>
              </w:rPr>
              <w:t>Country code</w:t>
            </w:r>
          </w:p>
        </w:tc>
        <w:tc>
          <w:tcPr>
            <w:tcW w:w="3968" w:type="dxa"/>
            <w:tcBorders/>
            <w:shd w:fill="auto" w:val="clear"/>
          </w:tcPr>
          <w:p>
            <w:pPr>
              <w:pStyle w:val="Normal"/>
              <w:spacing w:lineRule="auto" w:line="240" w:before="0" w:after="0"/>
              <w:rPr>
                <w:b/>
                <w:b/>
              </w:rPr>
            </w:pPr>
            <w:r>
              <w:rPr>
                <w:b/>
              </w:rPr>
              <w:t>Country name</w:t>
            </w:r>
          </w:p>
        </w:tc>
      </w:tr>
      <w:tr>
        <w:trPr/>
        <w:tc>
          <w:tcPr>
            <w:tcW w:w="2547" w:type="dxa"/>
            <w:tcBorders/>
            <w:shd w:fill="auto" w:val="clear"/>
          </w:tcPr>
          <w:p>
            <w:pPr>
              <w:pStyle w:val="Normal"/>
              <w:spacing w:lineRule="auto" w:line="240" w:before="0" w:after="0"/>
              <w:rPr/>
            </w:pPr>
            <w:r>
              <w:rPr/>
              <w:t>AT</w:t>
            </w:r>
          </w:p>
        </w:tc>
        <w:tc>
          <w:tcPr>
            <w:tcW w:w="3968" w:type="dxa"/>
            <w:tcBorders/>
            <w:shd w:fill="auto" w:val="clear"/>
          </w:tcPr>
          <w:p>
            <w:pPr>
              <w:pStyle w:val="Normal"/>
              <w:spacing w:lineRule="auto" w:line="240" w:before="0" w:after="0"/>
              <w:rPr/>
            </w:pPr>
            <w:r>
              <w:rPr/>
              <w:t>Austria</w:t>
            </w:r>
          </w:p>
        </w:tc>
      </w:tr>
      <w:tr>
        <w:trPr/>
        <w:tc>
          <w:tcPr>
            <w:tcW w:w="2547" w:type="dxa"/>
            <w:tcBorders/>
            <w:shd w:fill="auto" w:val="clear"/>
          </w:tcPr>
          <w:p>
            <w:pPr>
              <w:pStyle w:val="Normal"/>
              <w:spacing w:lineRule="auto" w:line="240" w:before="0" w:after="0"/>
              <w:rPr/>
            </w:pPr>
            <w:r>
              <w:rPr/>
              <w:t>BE</w:t>
            </w:r>
          </w:p>
        </w:tc>
        <w:tc>
          <w:tcPr>
            <w:tcW w:w="3968" w:type="dxa"/>
            <w:tcBorders/>
            <w:shd w:fill="auto" w:val="clear"/>
          </w:tcPr>
          <w:p>
            <w:pPr>
              <w:pStyle w:val="Normal"/>
              <w:spacing w:lineRule="auto" w:line="240" w:before="0" w:after="0"/>
              <w:rPr/>
            </w:pPr>
            <w:r>
              <w:rPr/>
              <w:t>Belgium</w:t>
            </w:r>
          </w:p>
        </w:tc>
      </w:tr>
      <w:tr>
        <w:trPr/>
        <w:tc>
          <w:tcPr>
            <w:tcW w:w="2547" w:type="dxa"/>
            <w:tcBorders/>
            <w:shd w:fill="auto" w:val="clear"/>
          </w:tcPr>
          <w:p>
            <w:pPr>
              <w:pStyle w:val="Normal"/>
              <w:spacing w:lineRule="auto" w:line="240" w:before="0" w:after="0"/>
              <w:rPr/>
            </w:pPr>
            <w:r>
              <w:rPr/>
              <w:t>BG</w:t>
            </w:r>
          </w:p>
        </w:tc>
        <w:tc>
          <w:tcPr>
            <w:tcW w:w="3968" w:type="dxa"/>
            <w:tcBorders/>
            <w:shd w:fill="auto" w:val="clear"/>
          </w:tcPr>
          <w:p>
            <w:pPr>
              <w:pStyle w:val="Normal"/>
              <w:spacing w:lineRule="auto" w:line="240" w:before="0" w:after="0"/>
              <w:rPr/>
            </w:pPr>
            <w:r>
              <w:rPr/>
              <w:t>Bulgaria</w:t>
            </w:r>
          </w:p>
        </w:tc>
      </w:tr>
      <w:tr>
        <w:trPr/>
        <w:tc>
          <w:tcPr>
            <w:tcW w:w="2547" w:type="dxa"/>
            <w:tcBorders/>
            <w:shd w:fill="auto" w:val="clear"/>
          </w:tcPr>
          <w:p>
            <w:pPr>
              <w:pStyle w:val="Normal"/>
              <w:spacing w:lineRule="auto" w:line="240" w:before="0" w:after="0"/>
              <w:rPr/>
            </w:pPr>
            <w:r>
              <w:rPr/>
              <w:t>CH</w:t>
            </w:r>
          </w:p>
        </w:tc>
        <w:tc>
          <w:tcPr>
            <w:tcW w:w="3968" w:type="dxa"/>
            <w:tcBorders/>
            <w:shd w:fill="auto" w:val="clear"/>
          </w:tcPr>
          <w:p>
            <w:pPr>
              <w:pStyle w:val="Normal"/>
              <w:spacing w:lineRule="auto" w:line="240" w:before="0" w:after="0"/>
              <w:rPr/>
            </w:pPr>
            <w:r>
              <w:rPr/>
              <w:t>Switzerland</w:t>
            </w:r>
          </w:p>
        </w:tc>
      </w:tr>
      <w:tr>
        <w:trPr/>
        <w:tc>
          <w:tcPr>
            <w:tcW w:w="2547" w:type="dxa"/>
            <w:tcBorders/>
            <w:shd w:fill="auto" w:val="clear"/>
          </w:tcPr>
          <w:p>
            <w:pPr>
              <w:pStyle w:val="Normal"/>
              <w:spacing w:lineRule="auto" w:line="240" w:before="0" w:after="0"/>
              <w:rPr/>
            </w:pPr>
            <w:r>
              <w:rPr/>
              <w:t>CY</w:t>
            </w:r>
          </w:p>
        </w:tc>
        <w:tc>
          <w:tcPr>
            <w:tcW w:w="3968" w:type="dxa"/>
            <w:tcBorders/>
            <w:shd w:fill="auto" w:val="clear"/>
          </w:tcPr>
          <w:p>
            <w:pPr>
              <w:pStyle w:val="Normal"/>
              <w:spacing w:lineRule="auto" w:line="240" w:before="0" w:after="0"/>
              <w:rPr/>
            </w:pPr>
            <w:r>
              <w:rPr/>
              <w:t>Cyprus</w:t>
            </w:r>
          </w:p>
        </w:tc>
      </w:tr>
      <w:tr>
        <w:trPr/>
        <w:tc>
          <w:tcPr>
            <w:tcW w:w="2547" w:type="dxa"/>
            <w:tcBorders/>
            <w:shd w:fill="auto" w:val="clear"/>
          </w:tcPr>
          <w:p>
            <w:pPr>
              <w:pStyle w:val="Normal"/>
              <w:spacing w:lineRule="auto" w:line="240" w:before="0" w:after="0"/>
              <w:rPr/>
            </w:pPr>
            <w:r>
              <w:rPr/>
              <w:t>CZ</w:t>
            </w:r>
          </w:p>
        </w:tc>
        <w:tc>
          <w:tcPr>
            <w:tcW w:w="3968" w:type="dxa"/>
            <w:tcBorders/>
            <w:shd w:fill="auto" w:val="clear"/>
          </w:tcPr>
          <w:p>
            <w:pPr>
              <w:pStyle w:val="Normal"/>
              <w:spacing w:lineRule="auto" w:line="240" w:before="0" w:after="0"/>
              <w:rPr/>
            </w:pPr>
            <w:r>
              <w:rPr/>
              <w:t>Czech Republic</w:t>
            </w:r>
          </w:p>
        </w:tc>
      </w:tr>
      <w:tr>
        <w:trPr/>
        <w:tc>
          <w:tcPr>
            <w:tcW w:w="2547" w:type="dxa"/>
            <w:tcBorders/>
            <w:shd w:fill="auto" w:val="clear"/>
          </w:tcPr>
          <w:p>
            <w:pPr>
              <w:pStyle w:val="Normal"/>
              <w:spacing w:lineRule="auto" w:line="240" w:before="0" w:after="0"/>
              <w:rPr/>
            </w:pPr>
            <w:r>
              <w:rPr/>
              <w:t>DE</w:t>
            </w:r>
          </w:p>
        </w:tc>
        <w:tc>
          <w:tcPr>
            <w:tcW w:w="3968" w:type="dxa"/>
            <w:tcBorders/>
            <w:shd w:fill="auto" w:val="clear"/>
          </w:tcPr>
          <w:p>
            <w:pPr>
              <w:pStyle w:val="Normal"/>
              <w:spacing w:lineRule="auto" w:line="240" w:before="0" w:after="0"/>
              <w:rPr/>
            </w:pPr>
            <w:r>
              <w:rPr/>
              <w:t>Germany</w:t>
            </w:r>
          </w:p>
        </w:tc>
      </w:tr>
      <w:tr>
        <w:trPr/>
        <w:tc>
          <w:tcPr>
            <w:tcW w:w="2547" w:type="dxa"/>
            <w:tcBorders/>
            <w:shd w:fill="auto" w:val="clear"/>
          </w:tcPr>
          <w:p>
            <w:pPr>
              <w:pStyle w:val="Normal"/>
              <w:spacing w:lineRule="auto" w:line="240" w:before="0" w:after="0"/>
              <w:rPr/>
            </w:pPr>
            <w:r>
              <w:rPr/>
              <w:t>DK</w:t>
            </w:r>
          </w:p>
        </w:tc>
        <w:tc>
          <w:tcPr>
            <w:tcW w:w="3968" w:type="dxa"/>
            <w:tcBorders/>
            <w:shd w:fill="auto" w:val="clear"/>
          </w:tcPr>
          <w:p>
            <w:pPr>
              <w:pStyle w:val="Normal"/>
              <w:spacing w:lineRule="auto" w:line="240" w:before="0" w:after="0"/>
              <w:rPr/>
            </w:pPr>
            <w:r>
              <w:rPr/>
              <w:t>Denmark</w:t>
            </w:r>
          </w:p>
        </w:tc>
      </w:tr>
      <w:tr>
        <w:trPr/>
        <w:tc>
          <w:tcPr>
            <w:tcW w:w="2547" w:type="dxa"/>
            <w:tcBorders/>
            <w:shd w:fill="auto" w:val="clear"/>
          </w:tcPr>
          <w:p>
            <w:pPr>
              <w:pStyle w:val="Normal"/>
              <w:spacing w:lineRule="auto" w:line="240" w:before="0" w:after="0"/>
              <w:rPr/>
            </w:pPr>
            <w:r>
              <w:rPr/>
              <w:t>EE</w:t>
            </w:r>
          </w:p>
        </w:tc>
        <w:tc>
          <w:tcPr>
            <w:tcW w:w="3968" w:type="dxa"/>
            <w:tcBorders/>
            <w:shd w:fill="auto" w:val="clear"/>
          </w:tcPr>
          <w:p>
            <w:pPr>
              <w:pStyle w:val="Normal"/>
              <w:spacing w:lineRule="auto" w:line="240" w:before="0" w:after="0"/>
              <w:rPr/>
            </w:pPr>
            <w:r>
              <w:rPr/>
              <w:t>Estonia</w:t>
            </w:r>
          </w:p>
        </w:tc>
      </w:tr>
      <w:tr>
        <w:trPr/>
        <w:tc>
          <w:tcPr>
            <w:tcW w:w="2547" w:type="dxa"/>
            <w:tcBorders/>
            <w:shd w:fill="auto" w:val="clear"/>
          </w:tcPr>
          <w:p>
            <w:pPr>
              <w:pStyle w:val="Normal"/>
              <w:spacing w:lineRule="auto" w:line="240" w:before="0" w:after="0"/>
              <w:rPr/>
            </w:pPr>
            <w:r>
              <w:rPr/>
              <w:t>ES</w:t>
            </w:r>
          </w:p>
        </w:tc>
        <w:tc>
          <w:tcPr>
            <w:tcW w:w="3968" w:type="dxa"/>
            <w:tcBorders/>
            <w:shd w:fill="auto" w:val="clear"/>
          </w:tcPr>
          <w:p>
            <w:pPr>
              <w:pStyle w:val="Normal"/>
              <w:spacing w:lineRule="auto" w:line="240" w:before="0" w:after="0"/>
              <w:rPr/>
            </w:pPr>
            <w:r>
              <w:rPr/>
              <w:t>Spain</w:t>
            </w:r>
          </w:p>
        </w:tc>
      </w:tr>
      <w:tr>
        <w:trPr/>
        <w:tc>
          <w:tcPr>
            <w:tcW w:w="2547" w:type="dxa"/>
            <w:tcBorders/>
            <w:shd w:fill="auto" w:val="clear"/>
          </w:tcPr>
          <w:p>
            <w:pPr>
              <w:pStyle w:val="Normal"/>
              <w:spacing w:lineRule="auto" w:line="240" w:before="0" w:after="0"/>
              <w:rPr/>
            </w:pPr>
            <w:r>
              <w:rPr/>
              <w:t>FI</w:t>
            </w:r>
          </w:p>
        </w:tc>
        <w:tc>
          <w:tcPr>
            <w:tcW w:w="3968" w:type="dxa"/>
            <w:tcBorders/>
            <w:shd w:fill="auto" w:val="clear"/>
          </w:tcPr>
          <w:p>
            <w:pPr>
              <w:pStyle w:val="Normal"/>
              <w:spacing w:lineRule="auto" w:line="240" w:before="0" w:after="0"/>
              <w:rPr/>
            </w:pPr>
            <w:r>
              <w:rPr/>
              <w:t>Finland</w:t>
            </w:r>
          </w:p>
        </w:tc>
      </w:tr>
      <w:tr>
        <w:trPr/>
        <w:tc>
          <w:tcPr>
            <w:tcW w:w="2547" w:type="dxa"/>
            <w:tcBorders/>
            <w:shd w:fill="auto" w:val="clear"/>
          </w:tcPr>
          <w:p>
            <w:pPr>
              <w:pStyle w:val="Normal"/>
              <w:spacing w:lineRule="auto" w:line="240" w:before="0" w:after="0"/>
              <w:rPr/>
            </w:pPr>
            <w:r>
              <w:rPr/>
              <w:t>FR</w:t>
            </w:r>
          </w:p>
        </w:tc>
        <w:tc>
          <w:tcPr>
            <w:tcW w:w="3968" w:type="dxa"/>
            <w:tcBorders/>
            <w:shd w:fill="auto" w:val="clear"/>
          </w:tcPr>
          <w:p>
            <w:pPr>
              <w:pStyle w:val="Normal"/>
              <w:spacing w:lineRule="auto" w:line="240" w:before="0" w:after="0"/>
              <w:rPr/>
            </w:pPr>
            <w:r>
              <w:rPr/>
              <w:t>France</w:t>
            </w:r>
          </w:p>
        </w:tc>
      </w:tr>
      <w:tr>
        <w:trPr/>
        <w:tc>
          <w:tcPr>
            <w:tcW w:w="2547" w:type="dxa"/>
            <w:tcBorders/>
            <w:shd w:fill="auto" w:val="clear"/>
          </w:tcPr>
          <w:p>
            <w:pPr>
              <w:pStyle w:val="Normal"/>
              <w:spacing w:lineRule="auto" w:line="240" w:before="0" w:after="0"/>
              <w:rPr/>
            </w:pPr>
            <w:r>
              <w:rPr/>
              <w:t>GR</w:t>
            </w:r>
          </w:p>
        </w:tc>
        <w:tc>
          <w:tcPr>
            <w:tcW w:w="3968" w:type="dxa"/>
            <w:tcBorders/>
            <w:shd w:fill="auto" w:val="clear"/>
          </w:tcPr>
          <w:p>
            <w:pPr>
              <w:pStyle w:val="Normal"/>
              <w:spacing w:lineRule="auto" w:line="240" w:before="0" w:after="0"/>
              <w:rPr/>
            </w:pPr>
            <w:r>
              <w:rPr/>
              <w:t>Greece</w:t>
            </w:r>
          </w:p>
        </w:tc>
      </w:tr>
      <w:tr>
        <w:trPr/>
        <w:tc>
          <w:tcPr>
            <w:tcW w:w="2547" w:type="dxa"/>
            <w:tcBorders/>
            <w:shd w:fill="auto" w:val="clear"/>
          </w:tcPr>
          <w:p>
            <w:pPr>
              <w:pStyle w:val="Normal"/>
              <w:spacing w:lineRule="auto" w:line="240" w:before="0" w:after="0"/>
              <w:rPr/>
            </w:pPr>
            <w:r>
              <w:rPr/>
              <w:t>HR</w:t>
            </w:r>
          </w:p>
        </w:tc>
        <w:tc>
          <w:tcPr>
            <w:tcW w:w="3968" w:type="dxa"/>
            <w:tcBorders/>
            <w:shd w:fill="auto" w:val="clear"/>
          </w:tcPr>
          <w:p>
            <w:pPr>
              <w:pStyle w:val="Normal"/>
              <w:spacing w:lineRule="auto" w:line="240" w:before="0" w:after="0"/>
              <w:rPr/>
            </w:pPr>
            <w:r>
              <w:rPr/>
              <w:t>Croatia</w:t>
            </w:r>
          </w:p>
        </w:tc>
      </w:tr>
      <w:tr>
        <w:trPr/>
        <w:tc>
          <w:tcPr>
            <w:tcW w:w="2547" w:type="dxa"/>
            <w:tcBorders/>
            <w:shd w:fill="auto" w:val="clear"/>
          </w:tcPr>
          <w:p>
            <w:pPr>
              <w:pStyle w:val="Normal"/>
              <w:spacing w:lineRule="auto" w:line="240" w:before="0" w:after="0"/>
              <w:rPr/>
            </w:pPr>
            <w:r>
              <w:rPr/>
              <w:t>HU</w:t>
            </w:r>
          </w:p>
        </w:tc>
        <w:tc>
          <w:tcPr>
            <w:tcW w:w="3968" w:type="dxa"/>
            <w:tcBorders/>
            <w:shd w:fill="auto" w:val="clear"/>
          </w:tcPr>
          <w:p>
            <w:pPr>
              <w:pStyle w:val="Normal"/>
              <w:spacing w:lineRule="auto" w:line="240" w:before="0" w:after="0"/>
              <w:rPr/>
            </w:pPr>
            <w:r>
              <w:rPr/>
              <w:t>Hungary</w:t>
            </w:r>
          </w:p>
        </w:tc>
      </w:tr>
      <w:tr>
        <w:trPr/>
        <w:tc>
          <w:tcPr>
            <w:tcW w:w="2547" w:type="dxa"/>
            <w:tcBorders/>
            <w:shd w:fill="auto" w:val="clear"/>
          </w:tcPr>
          <w:p>
            <w:pPr>
              <w:pStyle w:val="Normal"/>
              <w:spacing w:lineRule="auto" w:line="240" w:before="0" w:after="0"/>
              <w:rPr/>
            </w:pPr>
            <w:r>
              <w:rPr/>
              <w:t>IE</w:t>
            </w:r>
          </w:p>
        </w:tc>
        <w:tc>
          <w:tcPr>
            <w:tcW w:w="3968" w:type="dxa"/>
            <w:tcBorders/>
            <w:shd w:fill="auto" w:val="clear"/>
          </w:tcPr>
          <w:p>
            <w:pPr>
              <w:pStyle w:val="Normal"/>
              <w:spacing w:lineRule="auto" w:line="240" w:before="0" w:after="0"/>
              <w:rPr/>
            </w:pPr>
            <w:r>
              <w:rPr/>
              <w:t>Ireland</w:t>
            </w:r>
          </w:p>
        </w:tc>
      </w:tr>
      <w:tr>
        <w:trPr/>
        <w:tc>
          <w:tcPr>
            <w:tcW w:w="2547" w:type="dxa"/>
            <w:tcBorders/>
            <w:shd w:fill="auto" w:val="clear"/>
          </w:tcPr>
          <w:p>
            <w:pPr>
              <w:pStyle w:val="Normal"/>
              <w:spacing w:lineRule="auto" w:line="240" w:before="0" w:after="0"/>
              <w:rPr/>
            </w:pPr>
            <w:r>
              <w:rPr/>
              <w:t>IT</w:t>
            </w:r>
          </w:p>
        </w:tc>
        <w:tc>
          <w:tcPr>
            <w:tcW w:w="3968" w:type="dxa"/>
            <w:tcBorders/>
            <w:shd w:fill="auto" w:val="clear"/>
          </w:tcPr>
          <w:p>
            <w:pPr>
              <w:pStyle w:val="Normal"/>
              <w:spacing w:lineRule="auto" w:line="240" w:before="0" w:after="0"/>
              <w:rPr/>
            </w:pPr>
            <w:r>
              <w:rPr/>
              <w:t>Italy</w:t>
            </w:r>
          </w:p>
        </w:tc>
      </w:tr>
      <w:tr>
        <w:trPr/>
        <w:tc>
          <w:tcPr>
            <w:tcW w:w="2547" w:type="dxa"/>
            <w:tcBorders/>
            <w:shd w:fill="auto" w:val="clear"/>
          </w:tcPr>
          <w:p>
            <w:pPr>
              <w:pStyle w:val="Normal"/>
              <w:spacing w:lineRule="auto" w:line="240" w:before="0" w:after="0"/>
              <w:rPr/>
            </w:pPr>
            <w:r>
              <w:rPr/>
              <w:t>LT</w:t>
            </w:r>
          </w:p>
        </w:tc>
        <w:tc>
          <w:tcPr>
            <w:tcW w:w="3968" w:type="dxa"/>
            <w:tcBorders/>
            <w:shd w:fill="auto" w:val="clear"/>
          </w:tcPr>
          <w:p>
            <w:pPr>
              <w:pStyle w:val="Normal"/>
              <w:spacing w:lineRule="auto" w:line="240" w:before="0" w:after="0"/>
              <w:rPr/>
            </w:pPr>
            <w:r>
              <w:rPr/>
              <w:t>Lithuania</w:t>
            </w:r>
          </w:p>
        </w:tc>
      </w:tr>
      <w:tr>
        <w:trPr/>
        <w:tc>
          <w:tcPr>
            <w:tcW w:w="2547" w:type="dxa"/>
            <w:tcBorders/>
            <w:shd w:fill="auto" w:val="clear"/>
          </w:tcPr>
          <w:p>
            <w:pPr>
              <w:pStyle w:val="Normal"/>
              <w:spacing w:lineRule="auto" w:line="240" w:before="0" w:after="0"/>
              <w:rPr/>
            </w:pPr>
            <w:r>
              <w:rPr/>
              <w:t>LU</w:t>
            </w:r>
          </w:p>
        </w:tc>
        <w:tc>
          <w:tcPr>
            <w:tcW w:w="3968" w:type="dxa"/>
            <w:tcBorders/>
            <w:shd w:fill="auto" w:val="clear"/>
          </w:tcPr>
          <w:p>
            <w:pPr>
              <w:pStyle w:val="Normal"/>
              <w:spacing w:lineRule="auto" w:line="240" w:before="0" w:after="0"/>
              <w:rPr/>
            </w:pPr>
            <w:r>
              <w:rPr/>
              <w:t>Luxembourg</w:t>
            </w:r>
          </w:p>
        </w:tc>
      </w:tr>
      <w:tr>
        <w:trPr/>
        <w:tc>
          <w:tcPr>
            <w:tcW w:w="2547" w:type="dxa"/>
            <w:tcBorders/>
            <w:shd w:fill="auto" w:val="clear"/>
          </w:tcPr>
          <w:p>
            <w:pPr>
              <w:pStyle w:val="Normal"/>
              <w:spacing w:lineRule="auto" w:line="240" w:before="0" w:after="0"/>
              <w:rPr/>
            </w:pPr>
            <w:r>
              <w:rPr/>
              <w:t>LV</w:t>
            </w:r>
          </w:p>
        </w:tc>
        <w:tc>
          <w:tcPr>
            <w:tcW w:w="3968" w:type="dxa"/>
            <w:tcBorders/>
            <w:shd w:fill="auto" w:val="clear"/>
          </w:tcPr>
          <w:p>
            <w:pPr>
              <w:pStyle w:val="Normal"/>
              <w:spacing w:lineRule="auto" w:line="240" w:before="0" w:after="0"/>
              <w:rPr/>
            </w:pPr>
            <w:r>
              <w:rPr/>
              <w:t>Latvia</w:t>
            </w:r>
          </w:p>
        </w:tc>
      </w:tr>
      <w:tr>
        <w:trPr/>
        <w:tc>
          <w:tcPr>
            <w:tcW w:w="2547" w:type="dxa"/>
            <w:tcBorders/>
            <w:shd w:fill="auto" w:val="clear"/>
          </w:tcPr>
          <w:p>
            <w:pPr>
              <w:pStyle w:val="Normal"/>
              <w:spacing w:lineRule="auto" w:line="240" w:before="0" w:after="0"/>
              <w:rPr/>
            </w:pPr>
            <w:r>
              <w:rPr/>
              <w:t>MT</w:t>
            </w:r>
          </w:p>
        </w:tc>
        <w:tc>
          <w:tcPr>
            <w:tcW w:w="3968" w:type="dxa"/>
            <w:tcBorders/>
            <w:shd w:fill="auto" w:val="clear"/>
          </w:tcPr>
          <w:p>
            <w:pPr>
              <w:pStyle w:val="Normal"/>
              <w:spacing w:lineRule="auto" w:line="240" w:before="0" w:after="0"/>
              <w:rPr/>
            </w:pPr>
            <w:r>
              <w:rPr/>
              <w:t>Malta</w:t>
            </w:r>
          </w:p>
        </w:tc>
      </w:tr>
      <w:tr>
        <w:trPr/>
        <w:tc>
          <w:tcPr>
            <w:tcW w:w="2547" w:type="dxa"/>
            <w:tcBorders/>
            <w:shd w:fill="auto" w:val="clear"/>
          </w:tcPr>
          <w:p>
            <w:pPr>
              <w:pStyle w:val="Normal"/>
              <w:spacing w:lineRule="auto" w:line="240" w:before="0" w:after="0"/>
              <w:rPr/>
            </w:pPr>
            <w:r>
              <w:rPr/>
              <w:t>NL</w:t>
            </w:r>
          </w:p>
        </w:tc>
        <w:tc>
          <w:tcPr>
            <w:tcW w:w="3968" w:type="dxa"/>
            <w:tcBorders/>
            <w:shd w:fill="auto" w:val="clear"/>
          </w:tcPr>
          <w:p>
            <w:pPr>
              <w:pStyle w:val="Normal"/>
              <w:spacing w:lineRule="auto" w:line="240" w:before="0" w:after="0"/>
              <w:rPr/>
            </w:pPr>
            <w:r>
              <w:rPr/>
              <w:t>Netherlands</w:t>
            </w:r>
          </w:p>
        </w:tc>
      </w:tr>
      <w:tr>
        <w:trPr/>
        <w:tc>
          <w:tcPr>
            <w:tcW w:w="2547" w:type="dxa"/>
            <w:tcBorders/>
            <w:shd w:fill="auto" w:val="clear"/>
          </w:tcPr>
          <w:p>
            <w:pPr>
              <w:pStyle w:val="Normal"/>
              <w:spacing w:lineRule="auto" w:line="240" w:before="0" w:after="0"/>
              <w:rPr/>
            </w:pPr>
            <w:r>
              <w:rPr/>
              <w:t>NO</w:t>
            </w:r>
          </w:p>
        </w:tc>
        <w:tc>
          <w:tcPr>
            <w:tcW w:w="3968" w:type="dxa"/>
            <w:tcBorders/>
            <w:shd w:fill="auto" w:val="clear"/>
          </w:tcPr>
          <w:p>
            <w:pPr>
              <w:pStyle w:val="Normal"/>
              <w:spacing w:lineRule="auto" w:line="240" w:before="0" w:after="0"/>
              <w:rPr/>
            </w:pPr>
            <w:r>
              <w:rPr/>
              <w:t>Norway</w:t>
            </w:r>
          </w:p>
        </w:tc>
      </w:tr>
      <w:tr>
        <w:trPr/>
        <w:tc>
          <w:tcPr>
            <w:tcW w:w="2547" w:type="dxa"/>
            <w:tcBorders/>
            <w:shd w:fill="auto" w:val="clear"/>
          </w:tcPr>
          <w:p>
            <w:pPr>
              <w:pStyle w:val="Normal"/>
              <w:spacing w:lineRule="auto" w:line="240" w:before="0" w:after="0"/>
              <w:rPr/>
            </w:pPr>
            <w:r>
              <w:rPr/>
              <w:t>PL</w:t>
            </w:r>
          </w:p>
        </w:tc>
        <w:tc>
          <w:tcPr>
            <w:tcW w:w="3968" w:type="dxa"/>
            <w:tcBorders/>
            <w:shd w:fill="auto" w:val="clear"/>
          </w:tcPr>
          <w:p>
            <w:pPr>
              <w:pStyle w:val="Normal"/>
              <w:spacing w:lineRule="auto" w:line="240" w:before="0" w:after="0"/>
              <w:rPr/>
            </w:pPr>
            <w:r>
              <w:rPr/>
              <w:t>Poland</w:t>
            </w:r>
          </w:p>
        </w:tc>
      </w:tr>
      <w:tr>
        <w:trPr/>
        <w:tc>
          <w:tcPr>
            <w:tcW w:w="2547" w:type="dxa"/>
            <w:tcBorders/>
            <w:shd w:fill="auto" w:val="clear"/>
          </w:tcPr>
          <w:p>
            <w:pPr>
              <w:pStyle w:val="Normal"/>
              <w:spacing w:lineRule="auto" w:line="240" w:before="0" w:after="0"/>
              <w:rPr/>
            </w:pPr>
            <w:r>
              <w:rPr/>
              <w:t>PT</w:t>
            </w:r>
          </w:p>
        </w:tc>
        <w:tc>
          <w:tcPr>
            <w:tcW w:w="3968" w:type="dxa"/>
            <w:tcBorders/>
            <w:shd w:fill="auto" w:val="clear"/>
          </w:tcPr>
          <w:p>
            <w:pPr>
              <w:pStyle w:val="Normal"/>
              <w:spacing w:lineRule="auto" w:line="240" w:before="0" w:after="0"/>
              <w:rPr/>
            </w:pPr>
            <w:r>
              <w:rPr/>
              <w:t>Portugal</w:t>
            </w:r>
          </w:p>
        </w:tc>
      </w:tr>
      <w:tr>
        <w:trPr/>
        <w:tc>
          <w:tcPr>
            <w:tcW w:w="2547" w:type="dxa"/>
            <w:tcBorders/>
            <w:shd w:fill="auto" w:val="clear"/>
          </w:tcPr>
          <w:p>
            <w:pPr>
              <w:pStyle w:val="Normal"/>
              <w:spacing w:lineRule="auto" w:line="240" w:before="0" w:after="0"/>
              <w:rPr/>
            </w:pPr>
            <w:r>
              <w:rPr/>
              <w:t>RO</w:t>
            </w:r>
          </w:p>
        </w:tc>
        <w:tc>
          <w:tcPr>
            <w:tcW w:w="3968" w:type="dxa"/>
            <w:tcBorders/>
            <w:shd w:fill="auto" w:val="clear"/>
          </w:tcPr>
          <w:p>
            <w:pPr>
              <w:pStyle w:val="Normal"/>
              <w:spacing w:lineRule="auto" w:line="240" w:before="0" w:after="0"/>
              <w:rPr/>
            </w:pPr>
            <w:r>
              <w:rPr/>
              <w:t>Romania</w:t>
            </w:r>
          </w:p>
        </w:tc>
      </w:tr>
      <w:tr>
        <w:trPr/>
        <w:tc>
          <w:tcPr>
            <w:tcW w:w="2547" w:type="dxa"/>
            <w:tcBorders/>
            <w:shd w:fill="auto" w:val="clear"/>
          </w:tcPr>
          <w:p>
            <w:pPr>
              <w:pStyle w:val="Normal"/>
              <w:spacing w:lineRule="auto" w:line="240" w:before="0" w:after="0"/>
              <w:rPr/>
            </w:pPr>
            <w:r>
              <w:rPr/>
              <w:t>SE</w:t>
            </w:r>
          </w:p>
        </w:tc>
        <w:tc>
          <w:tcPr>
            <w:tcW w:w="3968" w:type="dxa"/>
            <w:tcBorders/>
            <w:shd w:fill="auto" w:val="clear"/>
          </w:tcPr>
          <w:p>
            <w:pPr>
              <w:pStyle w:val="Normal"/>
              <w:spacing w:lineRule="auto" w:line="240" w:before="0" w:after="0"/>
              <w:rPr/>
            </w:pPr>
            <w:r>
              <w:rPr/>
              <w:t>Sweden</w:t>
            </w:r>
          </w:p>
        </w:tc>
      </w:tr>
      <w:tr>
        <w:trPr/>
        <w:tc>
          <w:tcPr>
            <w:tcW w:w="2547" w:type="dxa"/>
            <w:tcBorders/>
            <w:shd w:fill="auto" w:val="clear"/>
          </w:tcPr>
          <w:p>
            <w:pPr>
              <w:pStyle w:val="Normal"/>
              <w:spacing w:lineRule="auto" w:line="240" w:before="0" w:after="0"/>
              <w:rPr/>
            </w:pPr>
            <w:r>
              <w:rPr/>
              <w:t>SI</w:t>
            </w:r>
          </w:p>
        </w:tc>
        <w:tc>
          <w:tcPr>
            <w:tcW w:w="3968" w:type="dxa"/>
            <w:tcBorders/>
            <w:shd w:fill="auto" w:val="clear"/>
          </w:tcPr>
          <w:p>
            <w:pPr>
              <w:pStyle w:val="Normal"/>
              <w:spacing w:lineRule="auto" w:line="240" w:before="0" w:after="0"/>
              <w:rPr/>
            </w:pPr>
            <w:r>
              <w:rPr/>
              <w:t>Slovenia</w:t>
            </w:r>
          </w:p>
        </w:tc>
      </w:tr>
      <w:tr>
        <w:trPr/>
        <w:tc>
          <w:tcPr>
            <w:tcW w:w="2547" w:type="dxa"/>
            <w:tcBorders/>
            <w:shd w:fill="auto" w:val="clear"/>
          </w:tcPr>
          <w:p>
            <w:pPr>
              <w:pStyle w:val="Normal"/>
              <w:spacing w:lineRule="auto" w:line="240" w:before="0" w:after="0"/>
              <w:rPr/>
            </w:pPr>
            <w:r>
              <w:rPr/>
              <w:t>SK</w:t>
            </w:r>
          </w:p>
        </w:tc>
        <w:tc>
          <w:tcPr>
            <w:tcW w:w="3968" w:type="dxa"/>
            <w:tcBorders/>
            <w:shd w:fill="auto" w:val="clear"/>
          </w:tcPr>
          <w:p>
            <w:pPr>
              <w:pStyle w:val="Normal"/>
              <w:spacing w:lineRule="auto" w:line="240" w:before="0" w:after="0"/>
              <w:rPr/>
            </w:pPr>
            <w:r>
              <w:rPr/>
              <w:t>Slovakia</w:t>
            </w:r>
          </w:p>
        </w:tc>
      </w:tr>
      <w:tr>
        <w:trPr/>
        <w:tc>
          <w:tcPr>
            <w:tcW w:w="2547" w:type="dxa"/>
            <w:tcBorders/>
            <w:shd w:fill="auto" w:val="clear"/>
          </w:tcPr>
          <w:p>
            <w:pPr>
              <w:pStyle w:val="Normal"/>
              <w:spacing w:lineRule="auto" w:line="240" w:before="0" w:after="0"/>
              <w:rPr/>
            </w:pPr>
            <w:r>
              <w:rPr/>
              <w:t>UK</w:t>
            </w:r>
          </w:p>
        </w:tc>
        <w:tc>
          <w:tcPr>
            <w:tcW w:w="3968" w:type="dxa"/>
            <w:tcBorders/>
            <w:shd w:fill="auto" w:val="clear"/>
          </w:tcPr>
          <w:p>
            <w:pPr>
              <w:pStyle w:val="Normal"/>
              <w:spacing w:lineRule="auto" w:line="240" w:before="0" w:after="0"/>
              <w:rPr/>
            </w:pPr>
            <w:r>
              <w:rPr/>
              <w:t>United Kingdom</w:t>
            </w:r>
          </w:p>
        </w:tc>
      </w:tr>
    </w:tbl>
    <w:p>
      <w:pPr>
        <w:pStyle w:val="Normal"/>
        <w:widowControl/>
        <w:bidi w:val="0"/>
        <w:spacing w:lineRule="auto" w:line="259" w:before="0" w:after="160"/>
        <w:jc w:val="left"/>
        <w:rPr/>
      </w:pPr>
      <w:r>
        <w:rPr/>
      </w:r>
    </w:p>
    <w:sectPr>
      <w:type w:val="nextPage"/>
      <w:pgSz w:w="11906" w:h="16838"/>
      <w:pgMar w:left="1417" w:right="1417" w:header="720" w:top="1417" w:footer="72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ind w:left="720" w:hanging="360"/>
      </w:pPr>
      <w:rPr>
        <w:rFonts w:ascii="Calibri" w:hAnsi="Calibri" w:cs="Calibri" w:hint="default"/>
        <w:sz w:val="26"/>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21460"/>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21460"/>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02814"/>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1460"/>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21460"/>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f41b3e"/>
    <w:rPr>
      <w:color w:val="808080"/>
    </w:rPr>
  </w:style>
  <w:style w:type="character" w:styleId="Annotationreference">
    <w:name w:val="annotation reference"/>
    <w:basedOn w:val="DefaultParagraphFont"/>
    <w:uiPriority w:val="99"/>
    <w:semiHidden/>
    <w:unhideWhenUsed/>
    <w:qFormat/>
    <w:rsid w:val="00f550bf"/>
    <w:rPr>
      <w:sz w:val="16"/>
      <w:szCs w:val="16"/>
    </w:rPr>
  </w:style>
  <w:style w:type="character" w:styleId="CommentTextChar" w:customStyle="1">
    <w:name w:val="Comment Text Char"/>
    <w:basedOn w:val="DefaultParagraphFont"/>
    <w:link w:val="CommentText"/>
    <w:uiPriority w:val="99"/>
    <w:semiHidden/>
    <w:qFormat/>
    <w:rsid w:val="00f550bf"/>
    <w:rPr>
      <w:sz w:val="20"/>
      <w:szCs w:val="20"/>
    </w:rPr>
  </w:style>
  <w:style w:type="character" w:styleId="CommentSubjectChar" w:customStyle="1">
    <w:name w:val="Comment Subject Char"/>
    <w:basedOn w:val="CommentTextChar"/>
    <w:link w:val="CommentSubject"/>
    <w:uiPriority w:val="99"/>
    <w:semiHidden/>
    <w:qFormat/>
    <w:rsid w:val="00f550bf"/>
    <w:rPr>
      <w:b/>
      <w:bCs/>
      <w:sz w:val="20"/>
      <w:szCs w:val="20"/>
    </w:rPr>
  </w:style>
  <w:style w:type="character" w:styleId="BalloonTextChar" w:customStyle="1">
    <w:name w:val="Balloon Text Char"/>
    <w:basedOn w:val="DefaultParagraphFont"/>
    <w:link w:val="BalloonText"/>
    <w:uiPriority w:val="99"/>
    <w:semiHidden/>
    <w:qFormat/>
    <w:rsid w:val="00f550bf"/>
    <w:rPr>
      <w:rFonts w:ascii="Segoe UI" w:hAnsi="Segoe UI" w:cs="Segoe UI"/>
      <w:sz w:val="18"/>
      <w:szCs w:val="18"/>
    </w:rPr>
  </w:style>
  <w:style w:type="character" w:styleId="Heading3Char" w:customStyle="1">
    <w:name w:val="Heading 3 Char"/>
    <w:basedOn w:val="DefaultParagraphFont"/>
    <w:link w:val="Heading3"/>
    <w:uiPriority w:val="9"/>
    <w:qFormat/>
    <w:rsid w:val="00b02814"/>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ListLabel1">
    <w:name w:val="ListLabel 1"/>
    <w:qFormat/>
    <w:rPr>
      <w:rFonts w:eastAsia="Calibri" w:cs="Calibri"/>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f550b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550bf"/>
    <w:pPr/>
    <w:rPr>
      <w:b/>
      <w:bCs/>
    </w:rPr>
  </w:style>
  <w:style w:type="paragraph" w:styleId="BalloonText">
    <w:name w:val="Balloon Text"/>
    <w:basedOn w:val="Normal"/>
    <w:link w:val="BalloonTextChar"/>
    <w:uiPriority w:val="99"/>
    <w:semiHidden/>
    <w:unhideWhenUsed/>
    <w:qFormat/>
    <w:rsid w:val="00f550b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30412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f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7625</TotalTime>
  <Application>LibreOffice/6.2.0.3$Windows_X86_64 LibreOffice_project/98c6a8a1c6c7b144ce3cc729e34964b47ce25d62</Application>
  <Pages>5</Pages>
  <Words>1382</Words>
  <Characters>7106</Characters>
  <CharactersWithSpaces>8357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2019-06-25T09:18:00Z</dcterms:created>
  <dc:creator>Hauke Henke</dc:creator>
  <dc:description/>
  <dc:language>en-US</dc:language>
  <cp:lastModifiedBy/>
  <dcterms:modified xsi:type="dcterms:W3CDTF">2019-08-05T11:09:55Z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